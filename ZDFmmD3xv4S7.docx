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ZDFmmD3xv4S7</w:t>
      </w:r>
    </w:p>
    <w:bookmarkStart w:id="43" w:name="X1e306df49b6f5f691d82e9f3194e13095a0120d"/>
    <w:p>
      <w:pPr>
        <w:pStyle w:val="Heading1"/>
      </w:pPr>
      <w:r>
        <w:t xml:space="preserve">Simulating and visualising data in environmental history:</w:t>
      </w:r>
      <w:r>
        <w:t xml:space="preserve"> </w:t>
      </w:r>
      <w:r>
        <w:t xml:space="preserve">Airborne dust concentration from the Belval plant in Luxembourg</w:t>
      </w:r>
      <w:r>
        <w:t xml:space="preserve"> </w:t>
      </w:r>
      <w:r>
        <w:t xml:space="preserve">(1911-1997)</w:t>
      </w:r>
    </w:p>
    <w:bookmarkStart w:id="21" w:name="dagny-aurich"/>
    <w:p>
      <w:pPr>
        <w:pStyle w:val="Heading3"/>
      </w:pPr>
      <w:r>
        <w:t xml:space="preserve">Dagny Aurich</w:t>
      </w:r>
      <w:r>
        <w:t xml:space="preserve"> </w:t>
      </w:r>
      <w:hyperlink r:id="rId20"/>
    </w:p>
    <w:bookmarkEnd w:id="21"/>
    <w:p>
      <w:pPr>
        <w:pStyle w:val="FirstParagraph"/>
      </w:pPr>
      <w:r>
        <w:t xml:space="preserve">University of Luxembourg</w:t>
      </w:r>
    </w:p>
    <w:bookmarkStart w:id="23" w:name="aida-horaniet-ibanez"/>
    <w:p>
      <w:pPr>
        <w:pStyle w:val="Heading3"/>
      </w:pPr>
      <w:r>
        <w:t xml:space="preserve">Aida Horaniet Ibanez</w:t>
      </w:r>
      <w:r>
        <w:t xml:space="preserve"> </w:t>
      </w:r>
      <w:hyperlink r:id="rId22"/>
    </w:p>
    <w:bookmarkEnd w:id="23"/>
    <w:p>
      <w:pPr>
        <w:pStyle w:val="FirstParagraph"/>
      </w:pPr>
      <w:r>
        <w:t xml:space="preserve">University of Luxembourg</w:t>
      </w:r>
    </w:p>
    <w:bookmarkStart w:id="25" w:name="jens-van-de-maele"/>
    <w:p>
      <w:pPr>
        <w:pStyle w:val="Heading3"/>
      </w:pPr>
      <w:r>
        <w:t xml:space="preserve">Jens van de Maele</w:t>
      </w:r>
      <w:r>
        <w:t xml:space="preserve"> </w:t>
      </w:r>
      <w:hyperlink r:id="rId24"/>
    </w:p>
    <w:bookmarkEnd w:id="25"/>
    <w:p>
      <w:pPr>
        <w:pStyle w:val="FirstParagraph"/>
      </w:pPr>
      <w:r>
        <w:t xml:space="preserve">University of Luxembourg</w:t>
      </w:r>
    </w:p>
    <w:p>
      <w:pPr>
        <w:pStyle w:val="BodyText"/>
      </w:pPr>
      <w:r>
        <w:t xml:space="preserve">[</w:t>
      </w:r>
      <w:r>
        <w:t xml:space="preserve"> </w:t>
      </w:r>
      <w:r>
        <w:t xml:space="preserve">© Dagny Aurich - Aida Horaniet Ibanez - Jens van de Maele. Published</w:t>
      </w:r>
      <w:r>
        <w:t xml:space="preserve"> </w:t>
      </w:r>
      <w:r>
        <w:t xml:space="preserve">by De Gruyter in cooperation with the University of Luxembourg Centre</w:t>
      </w:r>
      <w:r>
        <w:t xml:space="preserve"> </w:t>
      </w:r>
      <w:r>
        <w:t xml:space="preserve">for Contemporary and Digital History. This is an Open Access article</w:t>
      </w:r>
      <w:r>
        <w:t xml:space="preserve"> </w:t>
      </w:r>
      <w:r>
        <w:t xml:space="preserve">distributed under the terms of the</w:t>
      </w:r>
      <w:r>
        <w:t xml:space="preserve"> </w:t>
      </w:r>
      <w:hyperlink r:id="rId26">
        <w:r>
          <w:rPr>
            <w:rStyle w:val="Hyperlink"/>
          </w:rPr>
          <w:t xml:space="preserve">Creative Commons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Attribution License CC-BY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t xml:space="preserve">Dust Pollution, Environment, Data visualization, Simulation, Steel</w:t>
      </w:r>
      <w:r>
        <w:t xml:space="preserve"> </w:t>
      </w:r>
      <w:r>
        <w:t xml:space="preserve">Industry, History of Luxembourg</w:t>
      </w:r>
    </w:p>
    <w:p>
      <w:pPr>
        <w:pStyle w:val="BodyText"/>
      </w:pPr>
      <w:r>
        <w:t xml:space="preserve">This research combines current scientific knowledge and historical data</w:t>
      </w:r>
      <w:r>
        <w:t xml:space="preserve"> </w:t>
      </w:r>
      <w:r>
        <w:t xml:space="preserve">to model the airborne dust concentration generated by the Belval</w:t>
      </w:r>
      <w:r>
        <w:t xml:space="preserve"> </w:t>
      </w:r>
      <w:r>
        <w:t xml:space="preserve">steelworks in Esch-sur-Alzette between 1911 and 1997. The calculations</w:t>
      </w:r>
      <w:r>
        <w:t xml:space="preserve"> </w:t>
      </w:r>
      <w:r>
        <w:t xml:space="preserve">are based on a model of atmospheric dispersion, using parameters such as</w:t>
      </w:r>
      <w:r>
        <w:t xml:space="preserve"> </w:t>
      </w:r>
      <w:r>
        <w:t xml:space="preserve">production volumes, the presence of filter systems and meteorological</w:t>
      </w:r>
      <w:r>
        <w:t xml:space="preserve"> </w:t>
      </w:r>
      <w:r>
        <w:t xml:space="preserve">data. Simulations, a form of data generation widely used in engineering,</w:t>
      </w:r>
      <w:r>
        <w:t xml:space="preserve"> </w:t>
      </w:r>
      <w:r>
        <w:t xml:space="preserve">open new opportunities for the recreation of historical data. These</w:t>
      </w:r>
      <w:r>
        <w:t xml:space="preserve"> </w:t>
      </w:r>
      <w:r>
        <w:t xml:space="preserve">historical data can be re-analysed and visualised on the basis of new</w:t>
      </w:r>
      <w:r>
        <w:t xml:space="preserve"> </w:t>
      </w:r>
      <w:r>
        <w:t xml:space="preserve">and/or current perspectives. Visualisation of the simulated data offers</w:t>
      </w:r>
      <w:r>
        <w:t xml:space="preserve"> </w:t>
      </w:r>
      <w:r>
        <w:t xml:space="preserve">insights into the extent and variability of dust concentrations over</w:t>
      </w:r>
      <w:r>
        <w:t xml:space="preserve"> </w:t>
      </w:r>
      <w:r>
        <w:t xml:space="preserve">time, along with the underlying reasons (e.g. wars, technical</w:t>
      </w:r>
      <w:r>
        <w:t xml:space="preserve"> </w:t>
      </w:r>
      <w:r>
        <w:t xml:space="preserve">innovations, …). An interdisciplinary approach allows for the</w:t>
      </w:r>
      <w:r>
        <w:t xml:space="preserve"> </w:t>
      </w:r>
      <w:r>
        <w:t xml:space="preserve">integration of chemical and health perspectives, which are placed in a</w:t>
      </w:r>
      <w:r>
        <w:t xml:space="preserve"> </w:t>
      </w:r>
      <w:r>
        <w:t xml:space="preserve">historical context.</w:t>
      </w:r>
    </w:p>
    <w:p>
      <w:pPr>
        <w:pStyle w:val="BodyText"/>
      </w:pPr>
      <w:r>
        <w:t xml:space="preserve">Our main aim is to explore new ways of generating, validating, analysing</w:t>
      </w:r>
      <w:r>
        <w:t xml:space="preserve"> </w:t>
      </w:r>
      <w:r>
        <w:t xml:space="preserve">and visualising historical data through interdisciplinary collaboration,</w:t>
      </w:r>
      <w:r>
        <w:t xml:space="preserve"> </w:t>
      </w:r>
      <w:r>
        <w:t xml:space="preserve">rather than to validate a model for the study of historical dust</w:t>
      </w:r>
      <w:r>
        <w:t xml:space="preserve"> </w:t>
      </w:r>
      <w:r>
        <w:t xml:space="preserve">pollution. This work discusses (a) the model, (b) the parameters used,</w:t>
      </w:r>
      <w:r>
        <w:t xml:space="preserve"> </w:t>
      </w:r>
      <w:r>
        <w:t xml:space="preserve">(c) the results of the dust simulation, (d) the impact on health, (e)</w:t>
      </w:r>
      <w:r>
        <w:t xml:space="preserve"> </w:t>
      </w:r>
      <w:r>
        <w:t xml:space="preserve">the historical sources, and (f) the limitations of the model and the</w:t>
      </w:r>
      <w:r>
        <w:t xml:space="preserve"> </w:t>
      </w:r>
      <w:r>
        <w:t xml:space="preserve">challenges involved in visualising and simulating historical data. The</w:t>
      </w:r>
      <w:r>
        <w:t xml:space="preserve"> </w:t>
      </w:r>
      <w:r>
        <w:t xml:space="preserve">research is an interdisciplinary collaboration between the REMIX project</w:t>
      </w:r>
      <w:r>
        <w:t xml:space="preserve"> </w:t>
      </w:r>
      <w:r>
        <w:t xml:space="preserve">(which focuses on the history of the Minett region, in the framework of</w:t>
      </w:r>
      <w:r>
        <w:t xml:space="preserve"> </w:t>
      </w:r>
      <w:r>
        <w:t xml:space="preserve">the event Esch-sur-Alzette – European Capital of Culture 2022) and the</w:t>
      </w:r>
      <w:r>
        <w:t xml:space="preserve"> </w:t>
      </w:r>
      <w:r>
        <w:t xml:space="preserve">LuxTIME project (which attempts to build and visualise historical</w:t>
      </w:r>
      <w:r>
        <w:t xml:space="preserve"> </w:t>
      </w:r>
      <w:r>
        <w:t xml:space="preserve">datasets, with the aim of studying the impact of local environmental</w:t>
      </w:r>
      <w:r>
        <w:t xml:space="preserve"> </w:t>
      </w:r>
      <w:r>
        <w:t xml:space="preserve">changes).</w:t>
      </w:r>
    </w:p>
    <w:bookmarkStart w:id="27" w:name="introduction"/>
    <w:p>
      <w:pPr>
        <w:pStyle w:val="Heading2"/>
      </w:pPr>
      <w:r>
        <w:t xml:space="preserve">Introduction</w:t>
      </w:r>
    </w:p>
    <w:bookmarkEnd w:id="27"/>
    <w:p>
      <w:pPr>
        <w:pStyle w:val="FirstParagraph"/>
      </w:pPr>
      <w:r>
        <w:t xml:space="preserve">Air pollution has a history. In today’s society, this historicity is</w:t>
      </w:r>
      <w:r>
        <w:t xml:space="preserve"> </w:t>
      </w:r>
      <w:r>
        <w:t xml:space="preserve">most commonly perceived in the context of global warming, where the</w:t>
      </w:r>
      <w:r>
        <w:t xml:space="preserve"> </w:t>
      </w:r>
      <w:r>
        <w:t xml:space="preserve">‘</w:t>
      </w:r>
      <w:r>
        <w:t xml:space="preserve">weight</w:t>
      </w:r>
      <w:r>
        <w:t xml:space="preserve">’</w:t>
      </w:r>
      <w:r>
        <w:t xml:space="preserve"> </w:t>
      </w:r>
      <w:r>
        <w:t xml:space="preserve">of billions of tonnes of carbon dioxide released in the past</w:t>
      </w:r>
      <w:r>
        <w:t xml:space="preserve"> </w:t>
      </w:r>
      <w:r>
        <w:t xml:space="preserve">has become a factor of major importance for our global ecosystem. The</w:t>
      </w:r>
      <w:r>
        <w:t xml:space="preserve"> </w:t>
      </w:r>
      <w:r>
        <w:t xml:space="preserve">mechanism behind this has been elegantly described by Malm, who observed</w:t>
      </w:r>
      <w:r>
        <w:t xml:space="preserve"> </w:t>
      </w:r>
      <w:r>
        <w:t xml:space="preserve">that our climate has essentially become a</w:t>
      </w:r>
      <w:r>
        <w:t xml:space="preserve"> </w:t>
      </w:r>
      <w:r>
        <w:t xml:space="preserve">‘</w:t>
      </w:r>
      <w:r>
        <w:t xml:space="preserve">product of past emissions</w:t>
      </w:r>
      <w:r>
        <w:t xml:space="preserve">’</w:t>
      </w:r>
      <w:r>
        <w:t xml:space="preserve">,</w:t>
      </w:r>
      <w:r>
        <w:t xml:space="preserve"> </w:t>
      </w:r>
      <w:r>
        <w:t xml:space="preserve">while the</w:t>
      </w:r>
      <w:r>
        <w:t xml:space="preserve"> </w:t>
      </w:r>
      <w:r>
        <w:t xml:space="preserve">‘</w:t>
      </w:r>
      <w:r>
        <w:t xml:space="preserve">emissions produced</w:t>
      </w:r>
      <w:r>
        <w:t xml:space="preserve"> </w:t>
      </w:r>
      <w:r>
        <w:t xml:space="preserve">[</w:t>
      </w:r>
      <w:r>
        <w:t xml:space="preserve">…</w:t>
      </w:r>
      <w:r>
        <w:t xml:space="preserve">]</w:t>
      </w:r>
      <w:r>
        <w:t xml:space="preserve">[</w:t>
      </w:r>
      <w:r>
        <w:t xml:space="preserve">today will generate</w:t>
      </w:r>
      <w:r>
        <w:t xml:space="preserve">]</w:t>
      </w:r>
      <w:r>
        <w:t xml:space="preserve"> </w:t>
      </w:r>
      <w:r>
        <w:t xml:space="preserve">their greatest impact on generations not yet born</w:t>
      </w:r>
      <w:r>
        <w:t xml:space="preserve">’</w:t>
      </w:r>
      <w:r>
        <w:t xml:space="preserve">. For Malm,</w:t>
      </w:r>
      <w:r>
        <w:t xml:space="preserve"> </w:t>
      </w:r>
      <w:r>
        <w:t xml:space="preserve">present-day emissions are effectively</w:t>
      </w:r>
      <w:r>
        <w:t xml:space="preserve"> </w:t>
      </w:r>
      <w:r>
        <w:t xml:space="preserve">‘</w:t>
      </w:r>
      <w:r>
        <w:t xml:space="preserve">invisible missiles aimed at the</w:t>
      </w:r>
      <w:r>
        <w:t xml:space="preserve"> </w:t>
      </w:r>
      <w:r>
        <w:t xml:space="preserve">future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Malm 2016</w:t>
      </w:r>
      <w:r>
        <w:t xml:space="preserve">). The adjective</w:t>
      </w:r>
      <w:r>
        <w:t xml:space="preserve"> </w:t>
      </w:r>
      <w:r>
        <w:t xml:space="preserve">‘</w:t>
      </w:r>
      <w:r>
        <w:t xml:space="preserve">invisible</w:t>
      </w:r>
      <w:r>
        <w:t xml:space="preserve">’</w:t>
      </w:r>
      <w:r>
        <w:t xml:space="preserve"> </w:t>
      </w:r>
      <w:r>
        <w:t xml:space="preserve">is rather</w:t>
      </w:r>
      <w:r>
        <w:t xml:space="preserve"> </w:t>
      </w:r>
      <w:r>
        <w:t xml:space="preserve">important here. After all, the peculiar interrelationship between past,</w:t>
      </w:r>
      <w:r>
        <w:t xml:space="preserve"> </w:t>
      </w:r>
      <w:r>
        <w:t xml:space="preserve">present and future is not the only paradoxical characteristic of air</w:t>
      </w:r>
      <w:r>
        <w:t xml:space="preserve"> </w:t>
      </w:r>
      <w:r>
        <w:t xml:space="preserve">pollution history (on this interrelationship, see also (</w:t>
      </w:r>
      <w:r>
        <w:rPr>
          <w:iCs/>
          <w:i/>
        </w:rPr>
        <w:t xml:space="preserve">Uekötter</w:t>
      </w:r>
      <w:r>
        <w:rPr>
          <w:iCs/>
          <w:i/>
        </w:rPr>
        <w:t xml:space="preserve"> </w:t>
      </w:r>
      <w:r>
        <w:rPr>
          <w:iCs/>
          <w:i/>
        </w:rPr>
        <w:t xml:space="preserve">2020</w:t>
      </w:r>
      <w:r>
        <w:t xml:space="preserve">). Another paradox is the fact that the ongoing global warming is</w:t>
      </w:r>
      <w:r>
        <w:t xml:space="preserve"> </w:t>
      </w:r>
      <w:r>
        <w:t xml:space="preserve">caused by a gas that, when encountered under everyday circumstances, is</w:t>
      </w:r>
      <w:r>
        <w:t xml:space="preserve"> </w:t>
      </w:r>
      <w:r>
        <w:t xml:space="preserve">both invisible and odourless. This lack of perceptibility does not</w:t>
      </w:r>
      <w:r>
        <w:t xml:space="preserve"> </w:t>
      </w:r>
      <w:r>
        <w:t xml:space="preserve">imply, however, that pollution problems went unnoticed by previous</w:t>
      </w:r>
      <w:r>
        <w:t xml:space="preserve"> </w:t>
      </w:r>
      <w:r>
        <w:t xml:space="preserve">generations. Prior to the scientific and societal problematisation of</w:t>
      </w:r>
      <w:r>
        <w:t xml:space="preserve"> </w:t>
      </w:r>
      <w:r>
        <w:t xml:space="preserve">the greenhouse effect, other manifestations of air pollution – such as</w:t>
      </w:r>
      <w:r>
        <w:t xml:space="preserve"> </w:t>
      </w:r>
      <w:r>
        <w:t xml:space="preserve">dust, dark smoke, soot particles and stench – were particularly</w:t>
      </w:r>
      <w:r>
        <w:t xml:space="preserve"> </w:t>
      </w:r>
      <w:r>
        <w:t xml:space="preserve">palpable in cities and industrial regions, and as such a regular source</w:t>
      </w:r>
      <w:r>
        <w:t xml:space="preserve"> </w:t>
      </w:r>
      <w:r>
        <w:t xml:space="preserve">of indignation (for two classic studies on this indignation, see</w:t>
      </w:r>
      <w:r>
        <w:t xml:space="preserve"> </w:t>
      </w:r>
      <w:r>
        <w:t xml:space="preserve">(</w:t>
      </w:r>
      <w:r>
        <w:rPr>
          <w:iCs/>
          <w:i/>
        </w:rPr>
        <w:t xml:space="preserve">Brüggemeier, Rommelspacher 1992</w:t>
      </w:r>
      <w:r>
        <w:t xml:space="preserve">,</w:t>
      </w:r>
      <w:r>
        <w:t xml:space="preserve"> </w:t>
      </w:r>
      <w:r>
        <w:rPr>
          <w:iCs/>
          <w:i/>
        </w:rPr>
        <w:t xml:space="preserve">Mosley 2001</w:t>
      </w:r>
      <w:r>
        <w:t xml:space="preserve">).</w:t>
      </w:r>
    </w:p>
    <w:p>
      <w:pPr>
        <w:pStyle w:val="BodyText"/>
      </w:pPr>
      <w:r>
        <w:t xml:space="preserve">The southwest of the Grand Duchy of Luxembourg, an important iron and</w:t>
      </w:r>
      <w:r>
        <w:t xml:space="preserve"> </w:t>
      </w:r>
      <w:r>
        <w:t xml:space="preserve">steelmaking region from the 1870s onward, was one of those places where</w:t>
      </w:r>
      <w:r>
        <w:t xml:space="preserve"> </w:t>
      </w:r>
      <w:r>
        <w:t xml:space="preserve">people were constantly faced with air pollution that was as omnipresent</w:t>
      </w:r>
      <w:r>
        <w:t xml:space="preserve"> </w:t>
      </w:r>
      <w:r>
        <w:t xml:space="preserve">as the industrial plants themselves.</w:t>
      </w:r>
      <w:r>
        <w:br/>
      </w:r>
      <w:r>
        <w:t xml:space="preserve">[</w:t>
      </w:r>
      <w:r>
        <w:t xml:space="preserve">For the economic and social history of Luxembourg’s metallurgical</w:t>
      </w:r>
      <w:r>
        <w:t xml:space="preserve"> </w:t>
      </w:r>
      <w:r>
        <w:t xml:space="preserve">industry, see the seven-volume series</w:t>
      </w:r>
      <w:r>
        <w:t xml:space="preserve"> </w:t>
      </w:r>
      <w:r>
        <w:rPr>
          <w:iCs/>
          <w:i/>
        </w:rPr>
        <w:t xml:space="preserve">Terres Rouges: Histoire de</w:t>
      </w:r>
      <w:r>
        <w:rPr>
          <w:iCs/>
          <w:i/>
        </w:rPr>
        <w:t xml:space="preserve"> </w:t>
      </w:r>
      <w:r>
        <w:rPr>
          <w:iCs/>
          <w:i/>
        </w:rPr>
        <w:t xml:space="preserve">la sidérurgie luxembourgeoise</w:t>
      </w:r>
      <w:r>
        <w:t xml:space="preserve">, published from 2009 to 2022 by the</w:t>
      </w:r>
      <w:r>
        <w:t xml:space="preserve"> </w:t>
      </w:r>
      <w:r>
        <w:t xml:space="preserve">National Archives of Luxembourg. It should be noted that this series</w:t>
      </w:r>
      <w:r>
        <w:t xml:space="preserve"> </w:t>
      </w:r>
      <w:r>
        <w:t xml:space="preserve">does not discuss pollution problems.</w:t>
      </w:r>
      <w:r>
        <w:t xml:space="preserve">]</w:t>
      </w:r>
      <w:r>
        <w:br/>
      </w:r>
      <w:r>
        <w:t xml:space="preserve">In the Minett, as Luxembourg’s metallurgical region is called, the soot</w:t>
      </w:r>
      <w:r>
        <w:t xml:space="preserve"> </w:t>
      </w:r>
      <w:r>
        <w:t xml:space="preserve">and smoke of the steelworks were part of a</w:t>
      </w:r>
      <w:r>
        <w:t xml:space="preserve"> </w:t>
      </w:r>
      <w:r>
        <w:t xml:space="preserve">‘</w:t>
      </w:r>
      <w:r>
        <w:t xml:space="preserve">sensescape</w:t>
      </w:r>
      <w:r>
        <w:t xml:space="preserve">’</w:t>
      </w:r>
      <w:r>
        <w:t xml:space="preserve"> </w:t>
      </w:r>
      <w:r>
        <w:t xml:space="preserve">that could be</w:t>
      </w:r>
      <w:r>
        <w:t xml:space="preserve"> </w:t>
      </w:r>
      <w:r>
        <w:t xml:space="preserve">seen and smelled on a near-permanent basis (on the notion of sensescape,</w:t>
      </w:r>
      <w:r>
        <w:t xml:space="preserve"> </w:t>
      </w:r>
      <w:r>
        <w:t xml:space="preserve">see (</w:t>
      </w:r>
      <w:r>
        <w:rPr>
          <w:iCs/>
          <w:i/>
        </w:rPr>
        <w:t xml:space="preserve">Pritchard, Zimring 2020</w:t>
      </w:r>
      <w:r>
        <w:t xml:space="preserve">)). To borrow the words of an elderly</w:t>
      </w:r>
      <w:r>
        <w:t xml:space="preserve"> </w:t>
      </w:r>
      <w:r>
        <w:t xml:space="preserve">inhabitant of Dudelange, who recently reminisced about his life in</w:t>
      </w:r>
      <w:r>
        <w:t xml:space="preserve"> </w:t>
      </w:r>
      <w:r>
        <w:t xml:space="preserve">Luxembourg’s industrial region: day in, day out,</w:t>
      </w:r>
      <w:r>
        <w:t xml:space="preserve"> </w:t>
      </w:r>
      <w:r>
        <w:t xml:space="preserve">‘</w:t>
      </w:r>
      <w:r>
        <w:t xml:space="preserve">the dust and dirt fell</w:t>
      </w:r>
      <w:r>
        <w:t xml:space="preserve"> </w:t>
      </w:r>
      <w:r>
        <w:t xml:space="preserve">from the skies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Back-Hoffmann 2021</w:t>
      </w:r>
      <w:r>
        <w:t xml:space="preserve">). In order to objectify the</w:t>
      </w:r>
      <w:r>
        <w:t xml:space="preserve"> </w:t>
      </w:r>
      <w:r>
        <w:t xml:space="preserve">severity of this problem, several scientific studies were carried out in</w:t>
      </w:r>
      <w:r>
        <w:t xml:space="preserve"> </w:t>
      </w:r>
      <w:r>
        <w:t xml:space="preserve">the Minett towns of Differdange and Esch-sur-Alzette between the late</w:t>
      </w:r>
      <w:r>
        <w:t xml:space="preserve"> </w:t>
      </w:r>
      <w:r>
        <w:t xml:space="preserve">1930s and the early 1970s, with the specific aim of measuring the</w:t>
      </w:r>
      <w:r>
        <w:t xml:space="preserve"> </w:t>
      </w:r>
      <w:r>
        <w:t xml:space="preserve">typical quantity of airborne dust particles on or near industrial sites.</w:t>
      </w:r>
      <w:r>
        <w:t xml:space="preserve"> </w:t>
      </w:r>
      <w:r>
        <w:t xml:space="preserve">Yet these measurements – which we discuss in</w:t>
      </w:r>
      <w:r>
        <w:t xml:space="preserve"> </w:t>
      </w:r>
      <w:r>
        <w:t xml:space="preserve">(</w:t>
      </w:r>
      <w:hyperlink w:anchor="anchor-section-8-2">
        <w:r>
          <w:rPr>
            <w:rStyle w:val="Hyperlink"/>
          </w:rPr>
          <w:t xml:space="preserve">section 8.2</w:t>
        </w:r>
      </w:hyperlink>
      <w:r>
        <w:t xml:space="preserve">) – only lasted for a</w:t>
      </w:r>
      <w:r>
        <w:t xml:space="preserve"> </w:t>
      </w:r>
      <w:r>
        <w:t xml:space="preserve">limited period (for instance three months), and thus only provide a</w:t>
      </w:r>
      <w:r>
        <w:t xml:space="preserve"> </w:t>
      </w:r>
      <w:r>
        <w:t xml:space="preserve">snapshot in time.</w:t>
      </w:r>
    </w:p>
    <w:p>
      <w:pPr>
        <w:pStyle w:val="BodyText"/>
      </w:pPr>
      <w:r>
        <w:t xml:space="preserve">In this contribution, we attempt to create a</w:t>
      </w:r>
      <w:r>
        <w:t xml:space="preserve"> </w:t>
      </w:r>
      <w:r>
        <w:rPr>
          <w:iCs/>
          <w:i/>
        </w:rPr>
        <w:t xml:space="preserve">long-term</w:t>
      </w:r>
      <w:r>
        <w:t xml:space="preserve"> </w:t>
      </w:r>
      <w:r>
        <w:t xml:space="preserve">picture of</w:t>
      </w:r>
      <w:r>
        <w:t xml:space="preserve"> </w:t>
      </w:r>
      <w:r>
        <w:t xml:space="preserve">past dust pollution levels by using the Belval iron and steel complex in</w:t>
      </w:r>
      <w:r>
        <w:t xml:space="preserve"> </w:t>
      </w:r>
      <w:r>
        <w:t xml:space="preserve">Esch-sur-Alzette – the informal capital of the Minett (hereafter: Esch)</w:t>
      </w:r>
      <w:r>
        <w:t xml:space="preserve"> </w:t>
      </w:r>
      <w:r>
        <w:t xml:space="preserve">– as a test case (</w:t>
      </w:r>
      <w:hyperlink w:anchor="anchor-figure-1">
        <w:r>
          <w:rPr>
            <w:rStyle w:val="Hyperlink"/>
          </w:rPr>
          <w:t xml:space="preserve">Figure 1</w:t>
        </w:r>
      </w:hyperlink>
      <w:r>
        <w:t xml:space="preserve">). For this</w:t>
      </w:r>
      <w:r>
        <w:t xml:space="preserve"> </w:t>
      </w:r>
      <w:r>
        <w:t xml:space="preserve">purpose, historians, metallurgy experts, chemists and data visualisation</w:t>
      </w:r>
      <w:r>
        <w:t xml:space="preserve"> </w:t>
      </w:r>
      <w:r>
        <w:t xml:space="preserve">specialists collaborated to analyse a major metallurgical pollutant:</w:t>
      </w:r>
      <w:r>
        <w:t xml:space="preserve"> </w:t>
      </w:r>
      <w:r>
        <w:t xml:space="preserve">dust. We present a simulation and visualisation of the diachronic</w:t>
      </w:r>
      <w:r>
        <w:t xml:space="preserve"> </w:t>
      </w:r>
      <w:r>
        <w:t xml:space="preserve">evolution of local airborne dust concentrations in the vicinity of the</w:t>
      </w:r>
      <w:r>
        <w:t xml:space="preserve"> </w:t>
      </w:r>
      <w:r>
        <w:t xml:space="preserve">Belval plant, using various parameters as input for our model. These</w:t>
      </w:r>
      <w:r>
        <w:t xml:space="preserve"> </w:t>
      </w:r>
      <w:r>
        <w:t xml:space="preserve">include the production numbers of the plant throughout the 20th century,</w:t>
      </w:r>
      <w:r>
        <w:t xml:space="preserve"> </w:t>
      </w:r>
      <w:r>
        <w:t xml:space="preserve">the production process (e.g. LD-AC or Thomas for steelmaking), the</w:t>
      </w:r>
      <w:r>
        <w:t xml:space="preserve"> </w:t>
      </w:r>
      <w:r>
        <w:t xml:space="preserve">typical usage of filtering systems, and the prevailing wind directions</w:t>
      </w:r>
      <w:r>
        <w:t xml:space="preserve"> </w:t>
      </w:r>
      <w:r>
        <w:t xml:space="preserve">over time. Based on this data set, we offer a plausible approximation of</w:t>
      </w:r>
      <w:r>
        <w:t xml:space="preserve"> </w:t>
      </w:r>
      <w:r>
        <w:t xml:space="preserve">how the dust emissions of the Belval iron and steel complex affected</w:t>
      </w:r>
      <w:r>
        <w:t xml:space="preserve"> </w:t>
      </w:r>
      <w:r>
        <w:t xml:space="preserve">local air quality between 1911 (the first year of operation) and 1997</w:t>
      </w:r>
      <w:r>
        <w:t xml:space="preserve"> </w:t>
      </w:r>
      <w:r>
        <w:t xml:space="preserve">(when the last blast furnace was shut down).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An important precedent for modelling in environmental history can be</w:t>
      </w:r>
      <w:r>
        <w:t xml:space="preserve"> </w:t>
      </w:r>
      <w:r>
        <w:t xml:space="preserve">found in the work of Tarr, who investigated emissions of man-made</w:t>
      </w:r>
      <w:r>
        <w:t xml:space="preserve"> </w:t>
      </w:r>
      <w:r>
        <w:t xml:space="preserve">components such as pesticides, herbicides and heavy metals in the</w:t>
      </w:r>
      <w:r>
        <w:t xml:space="preserve"> </w:t>
      </w:r>
      <w:r>
        <w:t xml:space="preserve">estuary of the Hudson and Raritan rivers between 1700 and 1980. To</w:t>
      </w:r>
      <w:r>
        <w:t xml:space="preserve"> </w:t>
      </w:r>
      <w:r>
        <w:t xml:space="preserve">achieve this aim, Tarr collaborated with physicists and environmental</w:t>
      </w:r>
      <w:r>
        <w:t xml:space="preserve"> </w:t>
      </w:r>
      <w:r>
        <w:t xml:space="preserve">engineers ((</w:t>
      </w:r>
      <w:r>
        <w:rPr>
          <w:iCs/>
          <w:i/>
        </w:rPr>
        <w:t xml:space="preserve">Tarr 1996</w:t>
      </w:r>
      <w:r>
        <w:t xml:space="preserve">); see also (</w:t>
      </w:r>
      <w:r>
        <w:rPr>
          <w:iCs/>
          <w:i/>
        </w:rPr>
        <w:t xml:space="preserve">Tarr 2021</w:t>
      </w:r>
      <w:r>
        <w:t xml:space="preserve">)). Likewise,</w:t>
      </w:r>
      <w:r>
        <w:t xml:space="preserve"> </w:t>
      </w:r>
      <w:r>
        <w:t xml:space="preserve">in their 2021 study on climate change and its effects on people, Pfister</w:t>
      </w:r>
      <w:r>
        <w:t xml:space="preserve"> </w:t>
      </w:r>
      <w:r>
        <w:t xml:space="preserve">and Wanner attempted to reconcile the scientific cultures of the natural</w:t>
      </w:r>
      <w:r>
        <w:t xml:space="preserve"> </w:t>
      </w:r>
      <w:r>
        <w:t xml:space="preserve">sciences and the humanities:</w:t>
      </w:r>
      <w:r>
        <w:t xml:space="preserve"> </w:t>
      </w:r>
      <w:r>
        <w:t xml:space="preserve">‘</w:t>
      </w:r>
      <w:r>
        <w:t xml:space="preserve">Scientists explain how natural systems</w:t>
      </w:r>
      <w:r>
        <w:t xml:space="preserve"> </w:t>
      </w:r>
      <w:r>
        <w:t xml:space="preserve">work, while (environmental) historians tell stories of people who</w:t>
      </w:r>
      <w:r>
        <w:t xml:space="preserve"> </w:t>
      </w:r>
      <w:r>
        <w:t xml:space="preserve">grapple with the effects of weather and climate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Pfister, Wanner</w:t>
      </w:r>
      <w:r>
        <w:rPr>
          <w:iCs/>
          <w:i/>
        </w:rPr>
        <w:t xml:space="preserve"> </w:t>
      </w:r>
      <w:r>
        <w:rPr>
          <w:iCs/>
          <w:i/>
        </w:rPr>
        <w:t xml:space="preserve">2021</w:t>
      </w:r>
      <w:r>
        <w:t xml:space="preserve">). As such, Pfister’s and Wanner’s research is in line with an</w:t>
      </w:r>
      <w:r>
        <w:t xml:space="preserve"> </w:t>
      </w:r>
      <w:r>
        <w:t xml:space="preserve">approach outlined by Guldi and Armitage, who have discussed the role of</w:t>
      </w:r>
      <w:r>
        <w:t xml:space="preserve"> </w:t>
      </w:r>
      <w:r>
        <w:t xml:space="preserve">history in the process of understanding</w:t>
      </w:r>
      <w:r>
        <w:t xml:space="preserve"> </w:t>
      </w:r>
      <w:r>
        <w:t xml:space="preserve">‘</w:t>
      </w:r>
      <w:r>
        <w:t xml:space="preserve">the multiple pasts which gave</w:t>
      </w:r>
      <w:r>
        <w:t xml:space="preserve"> </w:t>
      </w:r>
      <w:r>
        <w:t xml:space="preserve">rise to our conflicted present</w:t>
      </w:r>
      <w:r>
        <w:t xml:space="preserve">’</w:t>
      </w:r>
      <w:r>
        <w:t xml:space="preserve">. Regarding climate change, Guldi and</w:t>
      </w:r>
      <w:r>
        <w:t xml:space="preserve"> </w:t>
      </w:r>
      <w:r>
        <w:t xml:space="preserve">Armitage have argued that</w:t>
      </w:r>
      <w:r>
        <w:t xml:space="preserve"> </w:t>
      </w:r>
      <w:r>
        <w:t xml:space="preserve">‘</w:t>
      </w:r>
      <w:r>
        <w:t xml:space="preserve">history, with its rich, material</w:t>
      </w:r>
      <w:r>
        <w:t xml:space="preserve"> </w:t>
      </w:r>
      <w:r>
        <w:t xml:space="preserve">understanding of human experience and institutions and its apprehension</w:t>
      </w:r>
      <w:r>
        <w:t xml:space="preserve"> </w:t>
      </w:r>
      <w:r>
        <w:t xml:space="preserve">of multiple causality, is re-entering the arena of long-term discussions</w:t>
      </w:r>
      <w:r>
        <w:t xml:space="preserve"> </w:t>
      </w:r>
      <w:r>
        <w:t xml:space="preserve">of time where evolutionary biologists, archaeologists, climate</w:t>
      </w:r>
      <w:r>
        <w:t xml:space="preserve"> </w:t>
      </w:r>
      <w:r>
        <w:t xml:space="preserve">scientists, and economists have long been the only protagonists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Guldi, Armitage 2014</w:t>
      </w:r>
      <w:r>
        <w:t xml:space="preserve">).</w:t>
      </w:r>
    </w:p>
    <w:p>
      <w:pPr>
        <w:pStyle w:val="BodyText"/>
      </w:pPr>
      <w:r>
        <w:t xml:space="preserve">Similar to the way in which environmental history and the history of</w:t>
      </w:r>
      <w:r>
        <w:t xml:space="preserve"> </w:t>
      </w:r>
      <w:r>
        <w:t xml:space="preserve">technology have become more entangled in the last decade (resulting in</w:t>
      </w:r>
      <w:r>
        <w:t xml:space="preserve"> </w:t>
      </w:r>
      <w:r>
        <w:t xml:space="preserve">the development of a crossover field known as</w:t>
      </w:r>
      <w:r>
        <w:t xml:space="preserve"> </w:t>
      </w:r>
      <w:r>
        <w:t xml:space="preserve">‘</w:t>
      </w:r>
      <w:r>
        <w:t xml:space="preserve">envirotech</w:t>
      </w:r>
      <w:r>
        <w:t xml:space="preserve">’</w:t>
      </w:r>
      <w:r>
        <w:t xml:space="preserve">,</w:t>
      </w:r>
      <w:r>
        <w:t xml:space="preserve"> </w:t>
      </w:r>
      <w:r>
        <w:t xml:space="preserve">e.g. (</w:t>
      </w:r>
      <w:r>
        <w:rPr>
          <w:iCs/>
          <w:i/>
        </w:rPr>
        <w:t xml:space="preserve">Pritchard, Zimring 2020</w:t>
      </w:r>
      <w:r>
        <w:t xml:space="preserve">)), interdisciplinary endeavours</w:t>
      </w:r>
      <w:r>
        <w:t xml:space="preserve"> </w:t>
      </w:r>
      <w:r>
        <w:t xml:space="preserve">between the human and natural sciences are indeed essential if one wants</w:t>
      </w:r>
      <w:r>
        <w:t xml:space="preserve"> </w:t>
      </w:r>
      <w:r>
        <w:t xml:space="preserve">to adequately evaluate environmental changes that have occurred in the</w:t>
      </w:r>
      <w:r>
        <w:t xml:space="preserve"> </w:t>
      </w:r>
      <w:r>
        <w:t xml:space="preserve">past. This has been made explicit by Massard-Guilbaud:</w:t>
      </w:r>
    </w:p>
    <w:p>
      <w:pPr>
        <w:pStyle w:val="BodyText"/>
      </w:pPr>
      <w:r>
        <w:rPr>
          <w:iCs/>
          <w:i/>
        </w:rPr>
        <w:t xml:space="preserve">How can we write a history of climate without contacting</w:t>
      </w:r>
      <w:r>
        <w:rPr>
          <w:iCs/>
          <w:i/>
        </w:rPr>
        <w:t xml:space="preserve"> </w:t>
      </w:r>
      <w:r>
        <w:rPr>
          <w:iCs/>
          <w:i/>
        </w:rPr>
        <w:t xml:space="preserve">climatologists? A history of pollution without touching on chemistry? A</w:t>
      </w:r>
      <w:r>
        <w:rPr>
          <w:iCs/>
          <w:i/>
        </w:rPr>
        <w:t xml:space="preserve"> </w:t>
      </w:r>
      <w:r>
        <w:rPr>
          <w:iCs/>
          <w:i/>
        </w:rPr>
        <w:t xml:space="preserve">history of sanitation systems or energy resources without taking an</w:t>
      </w:r>
      <w:r>
        <w:rPr>
          <w:iCs/>
          <w:i/>
        </w:rPr>
        <w:t xml:space="preserve"> </w:t>
      </w:r>
      <w:r>
        <w:rPr>
          <w:iCs/>
          <w:i/>
        </w:rPr>
        <w:t xml:space="preserve">interest in technology? Let us note, moreover, that it is not only</w:t>
      </w:r>
      <w:r>
        <w:rPr>
          <w:iCs/>
          <w:i/>
        </w:rPr>
        <w:t xml:space="preserve"> </w:t>
      </w:r>
      <w:r>
        <w:rPr>
          <w:iCs/>
          <w:i/>
        </w:rPr>
        <w:t xml:space="preserve">historians who are discovering this need for interdisciplinarity;</w:t>
      </w:r>
      <w:r>
        <w:rPr>
          <w:iCs/>
          <w:i/>
        </w:rPr>
        <w:t xml:space="preserve"> </w:t>
      </w:r>
      <w:r>
        <w:rPr>
          <w:iCs/>
          <w:i/>
        </w:rPr>
        <w:t xml:space="preserve">specialists in other disciplines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iCs/>
          <w:i/>
        </w:rPr>
        <w:t xml:space="preserve">…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are also approaching</w:t>
      </w:r>
      <w:r>
        <w:rPr>
          <w:iCs/>
          <w:i/>
        </w:rPr>
        <w:t xml:space="preserve"> </w:t>
      </w:r>
      <w:r>
        <w:rPr>
          <w:iCs/>
          <w:i/>
        </w:rPr>
        <w:t xml:space="preserve">historians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iCs/>
          <w:i/>
        </w:rPr>
        <w:t xml:space="preserve">…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on environmental issues because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iCs/>
          <w:i/>
        </w:rPr>
        <w:t xml:space="preserve">…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they feel the need to do so.</w:t>
      </w:r>
      <w:r>
        <w:t xml:space="preserve"> </w:t>
      </w:r>
      <w:r>
        <w:t xml:space="preserve">(</w:t>
      </w:r>
      <w:r>
        <w:rPr>
          <w:iCs/>
          <w:i/>
        </w:rPr>
        <w:t xml:space="preserve">Massard-Guilbaud 2007</w:t>
      </w:r>
      <w:r>
        <w:t xml:space="preserve">)</w:t>
      </w:r>
      <w:r>
        <w:t xml:space="preserve"> </w:t>
      </w:r>
      <w:r>
        <w:t xml:space="preserve">[</w:t>
      </w:r>
      <w:r>
        <w:t xml:space="preserve">All</w:t>
      </w:r>
      <w:r>
        <w:t xml:space="preserve"> </w:t>
      </w:r>
      <w:r>
        <w:t xml:space="preserve">translations throughout have been done by the authors.</w:t>
      </w:r>
      <w:r>
        <w:t xml:space="preserve">]</w:t>
      </w:r>
    </w:p>
    <w:p>
      <w:pPr>
        <w:pStyle w:val="BodyText"/>
      </w:pPr>
      <w:r>
        <w:t xml:space="preserve">The research questions that motivate our own interdisciplinary research</w:t>
      </w:r>
      <w:r>
        <w:t xml:space="preserve"> </w:t>
      </w:r>
      <w:r>
        <w:t xml:space="preserve">are as follows. Throughout the 20th century, how were people living near</w:t>
      </w:r>
      <w:r>
        <w:t xml:space="preserve"> </w:t>
      </w:r>
      <w:r>
        <w:t xml:space="preserve">the Belval iron and steel complex affected by dust pollution? Can this</w:t>
      </w:r>
      <w:r>
        <w:t xml:space="preserve"> </w:t>
      </w:r>
      <w:r>
        <w:t xml:space="preserve">pollution from the past be quantified and displayed on a map? And how</w:t>
      </w:r>
      <w:r>
        <w:t xml:space="preserve"> </w:t>
      </w:r>
      <w:r>
        <w:t xml:space="preserve">did it evolve over time? Using modelling and simulation with historical</w:t>
      </w:r>
      <w:r>
        <w:t xml:space="preserve"> </w:t>
      </w:r>
      <w:r>
        <w:t xml:space="preserve">data as input, we generate new data that can answer such questions,</w:t>
      </w:r>
      <w:r>
        <w:t xml:space="preserve"> </w:t>
      </w:r>
      <w:r>
        <w:t xml:space="preserve">thereby uniting the points of view of the exact sciences (e.g. the</w:t>
      </w:r>
      <w:r>
        <w:t xml:space="preserve"> </w:t>
      </w:r>
      <w:r>
        <w:t xml:space="preserve">health impact of various concentration levels) and history (e.g. the</w:t>
      </w:r>
      <w:r>
        <w:t xml:space="preserve"> </w:t>
      </w:r>
      <w:r>
        <w:t xml:space="preserve">industrial development of the region and the societal narratives about</w:t>
      </w:r>
      <w:r>
        <w:t xml:space="preserve"> </w:t>
      </w:r>
      <w:r>
        <w:t xml:space="preserve">pollution). We hypothesise that the pollution generated by the Belval</w:t>
      </w:r>
      <w:r>
        <w:t xml:space="preserve"> </w:t>
      </w:r>
      <w:r>
        <w:t xml:space="preserve">plant affected many (if not all) of the inhabited quarters of both Esch</w:t>
      </w:r>
      <w:r>
        <w:t xml:space="preserve"> </w:t>
      </w:r>
      <w:r>
        <w:t xml:space="preserve">and the surrounding municipalities, including some on French territory,</w:t>
      </w:r>
      <w:r>
        <w:t xml:space="preserve"> </w:t>
      </w:r>
      <w:r>
        <w:t xml:space="preserve">which would make Belval a case of cross-border air pollution.</w:t>
      </w:r>
    </w:p>
    <w:p>
      <w:pPr>
        <w:pStyle w:val="BodyText"/>
      </w:pPr>
      <w:r>
        <w:t xml:space="preserve">It must be emphasised that our contribution offers only an</w:t>
      </w:r>
      <w:r>
        <w:t xml:space="preserve"> </w:t>
      </w:r>
      <w:r>
        <w:rPr>
          <w:iCs/>
          <w:i/>
        </w:rPr>
        <w:t xml:space="preserve">estimation</w:t>
      </w:r>
      <w:r>
        <w:t xml:space="preserve"> </w:t>
      </w:r>
      <w:r>
        <w:t xml:space="preserve">of pollution values, due to the limitations inherent</w:t>
      </w:r>
      <w:r>
        <w:t xml:space="preserve"> </w:t>
      </w:r>
      <w:r>
        <w:t xml:space="preserve">in any simulation. In the current study, such limitations include the</w:t>
      </w:r>
      <w:r>
        <w:t xml:space="preserve"> </w:t>
      </w:r>
      <w:r>
        <w:t xml:space="preserve">lack of adequate corporate sources on the presence and efficiency of</w:t>
      </w:r>
      <w:r>
        <w:t xml:space="preserve"> </w:t>
      </w:r>
      <w:r>
        <w:t xml:space="preserve">filtering systems, forcing a reliance on assumptions (based on data in</w:t>
      </w:r>
      <w:r>
        <w:t xml:space="preserve"> </w:t>
      </w:r>
      <w:r>
        <w:t xml:space="preserve">non-Luxembourgish secondary literature on ideal typical metallurgical</w:t>
      </w:r>
      <w:r>
        <w:t xml:space="preserve"> </w:t>
      </w:r>
      <w:r>
        <w:t xml:space="preserve">filtering systems). Another limitation of our model is the omission of</w:t>
      </w:r>
      <w:r>
        <w:t xml:space="preserve"> </w:t>
      </w:r>
      <w:r>
        <w:t xml:space="preserve">other pollution sources, such as iron and steel complexes other than</w:t>
      </w:r>
      <w:r>
        <w:t xml:space="preserve"> </w:t>
      </w:r>
      <w:r>
        <w:t xml:space="preserve">Belval, non-metallurgical industrial complexes, traffic and domestic</w:t>
      </w:r>
      <w:r>
        <w:t xml:space="preserve"> </w:t>
      </w:r>
      <w:r>
        <w:t xml:space="preserve">heating. As such, we agree with a warning recently posited by Parr</w:t>
      </w:r>
      <w:r>
        <w:t xml:space="preserve"> </w:t>
      </w:r>
      <w:r>
        <w:t xml:space="preserve">concerning interdisciplinary work. While she endorsed collaborations</w:t>
      </w:r>
      <w:r>
        <w:t xml:space="preserve"> </w:t>
      </w:r>
      <w:r>
        <w:t xml:space="preserve">between</w:t>
      </w:r>
      <w:r>
        <w:t xml:space="preserve"> </w:t>
      </w:r>
      <w:r>
        <w:t xml:space="preserve">‘</w:t>
      </w:r>
      <w:r>
        <w:t xml:space="preserve">researchers in environmental history and the history of</w:t>
      </w:r>
      <w:r>
        <w:t xml:space="preserve"> </w:t>
      </w:r>
      <w:r>
        <w:t xml:space="preserve">technology</w:t>
      </w:r>
      <w:r>
        <w:t xml:space="preserve">’</w:t>
      </w:r>
      <w:r>
        <w:t xml:space="preserve"> </w:t>
      </w:r>
      <w:r>
        <w:t xml:space="preserve">and scientists from fields like</w:t>
      </w:r>
      <w:r>
        <w:t xml:space="preserve"> </w:t>
      </w:r>
      <w:r>
        <w:t xml:space="preserve">‘</w:t>
      </w:r>
      <w:r>
        <w:t xml:space="preserve">metallurgy</w:t>
      </w:r>
      <w:r>
        <w:t xml:space="preserve"> </w:t>
      </w:r>
      <w:r>
        <w:t xml:space="preserve">[</w:t>
      </w:r>
      <w:r>
        <w:t xml:space="preserve">and</w:t>
      </w:r>
      <w:r>
        <w:t xml:space="preserve">]</w:t>
      </w:r>
      <w:r>
        <w:t xml:space="preserve"> </w:t>
      </w:r>
      <w:r>
        <w:t xml:space="preserve">bio-chemistry</w:t>
      </w:r>
      <w:r>
        <w:t xml:space="preserve"> </w:t>
      </w:r>
      <w:r>
        <w:t xml:space="preserve">[</w:t>
      </w:r>
      <w:r>
        <w:t xml:space="preserve">…</w:t>
      </w:r>
      <w:r>
        <w:t xml:space="preserve">]</w:t>
      </w:r>
      <w:r>
        <w:t xml:space="preserve">’</w:t>
      </w:r>
      <w:r>
        <w:t xml:space="preserve">, Parr pointed at possible incompatibilities</w:t>
      </w:r>
      <w:r>
        <w:t xml:space="preserve"> </w:t>
      </w:r>
      <w:r>
        <w:t xml:space="preserve">between historical science and the natural sciences, due to the latter’s</w:t>
      </w:r>
      <w:r>
        <w:t xml:space="preserve"> </w:t>
      </w:r>
      <w:r>
        <w:t xml:space="preserve">tendency to</w:t>
      </w:r>
      <w:r>
        <w:t xml:space="preserve"> </w:t>
      </w:r>
      <w:r>
        <w:t xml:space="preserve">‘</w:t>
      </w:r>
      <w:r>
        <w:t xml:space="preserve">simplify</w:t>
      </w:r>
      <w:r>
        <w:t xml:space="preserve">’</w:t>
      </w:r>
      <w:r>
        <w:t xml:space="preserve"> </w:t>
      </w:r>
      <w:r>
        <w:t xml:space="preserve">for the purpose of experimentation, as well as to</w:t>
      </w:r>
      <w:r>
        <w:t xml:space="preserve"> </w:t>
      </w:r>
      <w:r>
        <w:t xml:space="preserve">‘</w:t>
      </w:r>
      <w:r>
        <w:t xml:space="preserve">derogate knowledge and reasoning that is not readily represented in</w:t>
      </w:r>
      <w:r>
        <w:t xml:space="preserve"> </w:t>
      </w:r>
      <w:r>
        <w:t xml:space="preserve">symbols and signs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Parr 2010</w:t>
      </w:r>
      <w:r>
        <w:t xml:space="preserve">). In our interdisciplinary</w:t>
      </w:r>
      <w:r>
        <w:t xml:space="preserve"> </w:t>
      </w:r>
      <w:r>
        <w:t xml:space="preserve">contribution, we take a rather modest view on this matter, by explicitly</w:t>
      </w:r>
      <w:r>
        <w:t xml:space="preserve"> </w:t>
      </w:r>
      <w:r>
        <w:t xml:space="preserve">pointing at the potential of our research as well as the lacunae and</w:t>
      </w:r>
      <w:r>
        <w:t xml:space="preserve"> </w:t>
      </w:r>
      <w:r>
        <w:t xml:space="preserve">possibilities for future improvement.</w:t>
      </w:r>
    </w:p>
    <w:p>
      <w:pPr>
        <w:pStyle w:val="BodyText"/>
      </w:pPr>
      <w:r>
        <w:t xml:space="preserve">The broader historiographical relevance of our undertaking is manifold.</w:t>
      </w:r>
      <w:r>
        <w:t xml:space="preserve"> </w:t>
      </w:r>
      <w:r>
        <w:t xml:space="preserve">Investigating historical pollution levels can provide insights into the</w:t>
      </w:r>
      <w:r>
        <w:t xml:space="preserve"> </w:t>
      </w:r>
      <w:r>
        <w:t xml:space="preserve">long-term environmental impact of industrial activities, as it helps to</w:t>
      </w:r>
      <w:r>
        <w:t xml:space="preserve"> </w:t>
      </w:r>
      <w:r>
        <w:t xml:space="preserve">assess the lasting effects of pollution on ecosystems and human</w:t>
      </w:r>
      <w:r>
        <w:t xml:space="preserve"> </w:t>
      </w:r>
      <w:r>
        <w:t xml:space="preserve">populations over time. Studying past pollution can also shed light on</w:t>
      </w:r>
      <w:r>
        <w:t xml:space="preserve"> </w:t>
      </w:r>
      <w:r>
        <w:t xml:space="preserve">the disparities in the distribution of environmental hazards and their</w:t>
      </w:r>
      <w:r>
        <w:t xml:space="preserve"> </w:t>
      </w:r>
      <w:r>
        <w:t xml:space="preserve">impact on communities: a phenomenon nowadays known as environmental</w:t>
      </w:r>
      <w:r>
        <w:t xml:space="preserve"> </w:t>
      </w:r>
      <w:r>
        <w:t xml:space="preserve">(in)justice (on its relevance in historiography, see (</w:t>
      </w:r>
      <w:r>
        <w:rPr>
          <w:iCs/>
          <w:i/>
        </w:rPr>
        <w:t xml:space="preserve">Uekötter</w:t>
      </w:r>
      <w:r>
        <w:rPr>
          <w:iCs/>
          <w:i/>
        </w:rPr>
        <w:t xml:space="preserve"> </w:t>
      </w:r>
      <w:r>
        <w:rPr>
          <w:iCs/>
          <w:i/>
        </w:rPr>
        <w:t xml:space="preserve">2017</w:t>
      </w:r>
      <w:r>
        <w:t xml:space="preserve">). Finally, by sharing our findings with a non-specialised audience</w:t>
      </w:r>
      <w:r>
        <w:t xml:space="preserve"> </w:t>
      </w:r>
      <w:r>
        <w:t xml:space="preserve">(as we have done in the context of a 2022 online exhibition), our</w:t>
      </w:r>
      <w:r>
        <w:t xml:space="preserve"> </w:t>
      </w:r>
      <w:r>
        <w:t xml:space="preserve">research also contributes to educating the local community about the</w:t>
      </w:r>
      <w:r>
        <w:t xml:space="preserve"> </w:t>
      </w:r>
      <w:r>
        <w:t xml:space="preserve">historical context of pollution. In an ideal scenario, such education</w:t>
      </w:r>
      <w:r>
        <w:t xml:space="preserve"> </w:t>
      </w:r>
      <w:r>
        <w:t xml:space="preserve">has the potential to cultivate a heightened sense of responsibility for</w:t>
      </w:r>
      <w:r>
        <w:t xml:space="preserve"> </w:t>
      </w:r>
      <w:r>
        <w:t xml:space="preserve">environmental stewardship.</w:t>
      </w:r>
    </w:p>
    <w:p>
      <w:pPr>
        <w:pStyle w:val="BodyText"/>
      </w:pPr>
      <w:r>
        <w:t xml:space="preserve">The structure of our article is as follows. In</w:t>
      </w:r>
      <w:r>
        <w:t xml:space="preserve"> </w:t>
      </w:r>
      <w:r>
        <w:t xml:space="preserve">(</w:t>
      </w:r>
      <w:hyperlink w:anchor="anchor-section-2">
        <w:r>
          <w:rPr>
            <w:rStyle w:val="Hyperlink"/>
          </w:rPr>
          <w:t xml:space="preserve">section 2</w:t>
        </w:r>
      </w:hyperlink>
      <w:r>
        <w:t xml:space="preserve">) we discuss the terms</w:t>
      </w:r>
      <w:r>
        <w:t xml:space="preserve"> </w:t>
      </w:r>
      <w:r>
        <w:t xml:space="preserve">‘</w:t>
      </w:r>
      <w:r>
        <w:t xml:space="preserve">modelling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simulation</w:t>
      </w:r>
      <w:r>
        <w:t xml:space="preserve">’</w:t>
      </w:r>
      <w:r>
        <w:t xml:space="preserve">, their history and application across</w:t>
      </w:r>
      <w:r>
        <w:t xml:space="preserve"> </w:t>
      </w:r>
      <w:r>
        <w:t xml:space="preserve">disciplines, and their largely untapped potential in the humanities.</w:t>
      </w:r>
      <w:r>
        <w:t xml:space="preserve"> </w:t>
      </w:r>
      <w:r>
        <w:t xml:space="preserve">(</w:t>
      </w:r>
      <w:hyperlink w:anchor="anchor-section-3">
        <w:r>
          <w:rPr>
            <w:rStyle w:val="Hyperlink"/>
          </w:rPr>
          <w:t xml:space="preserve">Section 3</w:t>
        </w:r>
      </w:hyperlink>
      <w:r>
        <w:t xml:space="preserve">) explains the general impact of</w:t>
      </w:r>
      <w:r>
        <w:t xml:space="preserve"> </w:t>
      </w:r>
      <w:r>
        <w:t xml:space="preserve">dust pollution on health, in order to provide a basis for the subsequent</w:t>
      </w:r>
      <w:r>
        <w:t xml:space="preserve"> </w:t>
      </w:r>
      <w:r>
        <w:t xml:space="preserve">analysis of our results. (</w:t>
      </w:r>
      <w:hyperlink w:anchor="anchor-section-4">
        <w:r>
          <w:rPr>
            <w:rStyle w:val="Hyperlink"/>
          </w:rPr>
          <w:t xml:space="preserve">Section 4</w:t>
        </w:r>
      </w:hyperlink>
      <w:r>
        <w:t xml:space="preserve">)</w:t>
      </w:r>
      <w:r>
        <w:t xml:space="preserve"> </w:t>
      </w:r>
      <w:r>
        <w:t xml:space="preserve">establishes the historical context of the metallurgical industry in</w:t>
      </w:r>
      <w:r>
        <w:t xml:space="preserve"> </w:t>
      </w:r>
      <w:r>
        <w:t xml:space="preserve">Luxembourg, the Minett region and Esch, while also briefly exploring</w:t>
      </w:r>
      <w:r>
        <w:t xml:space="preserve"> </w:t>
      </w:r>
      <w:r>
        <w:t xml:space="preserve">some societal narratives about pollution. In</w:t>
      </w:r>
      <w:r>
        <w:t xml:space="preserve"> </w:t>
      </w:r>
      <w:r>
        <w:t xml:space="preserve">(</w:t>
      </w:r>
      <w:hyperlink w:anchor="anchor-section-5">
        <w:r>
          <w:rPr>
            <w:rStyle w:val="Hyperlink"/>
          </w:rPr>
          <w:t xml:space="preserve">section 5</w:t>
        </w:r>
      </w:hyperlink>
      <w:r>
        <w:t xml:space="preserve">) we introduce steelmaking</w:t>
      </w:r>
      <w:r>
        <w:t xml:space="preserve"> </w:t>
      </w:r>
      <w:r>
        <w:t xml:space="preserve">production techniques as well as their evolution and impact on dust</w:t>
      </w:r>
      <w:r>
        <w:t xml:space="preserve"> </w:t>
      </w:r>
      <w:r>
        <w:t xml:space="preserve">pollution. (</w:t>
      </w:r>
      <w:hyperlink w:anchor="anchor-section-6">
        <w:r>
          <w:rPr>
            <w:rStyle w:val="Hyperlink"/>
          </w:rPr>
          <w:t xml:space="preserve">Section 6</w:t>
        </w:r>
      </w:hyperlink>
      <w:r>
        <w:t xml:space="preserve">) explains the actual</w:t>
      </w:r>
      <w:r>
        <w:t xml:space="preserve"> </w:t>
      </w:r>
      <w:r>
        <w:t xml:space="preserve">simulation process by focusing on the data generated by the dispersion</w:t>
      </w:r>
      <w:r>
        <w:t xml:space="preserve"> </w:t>
      </w:r>
      <w:r>
        <w:t xml:space="preserve">model. Here, we discuss the data basis and the model specifications, in</w:t>
      </w:r>
      <w:r>
        <w:t xml:space="preserve"> </w:t>
      </w:r>
      <w:r>
        <w:t xml:space="preserve">relation to our hypothesis about the impact of pollution on the</w:t>
      </w:r>
      <w:r>
        <w:t xml:space="preserve"> </w:t>
      </w:r>
      <w:r>
        <w:t xml:space="preserve">inhabitants of Esch and the surrounding area. In</w:t>
      </w:r>
      <w:r>
        <w:t xml:space="preserve"> </w:t>
      </w:r>
      <w:r>
        <w:t xml:space="preserve">(</w:t>
      </w:r>
      <w:hyperlink w:anchor="anchor-section-7">
        <w:r>
          <w:rPr>
            <w:rStyle w:val="Hyperlink"/>
          </w:rPr>
          <w:t xml:space="preserve">section 7</w:t>
        </w:r>
      </w:hyperlink>
      <w:r>
        <w:t xml:space="preserve">) we outline the data</w:t>
      </w:r>
      <w:r>
        <w:t xml:space="preserve"> </w:t>
      </w:r>
      <w:r>
        <w:t xml:space="preserve">visualisation process, while (</w:t>
      </w:r>
      <w:hyperlink w:anchor="anchor-section-8">
        <w:r>
          <w:rPr>
            <w:rStyle w:val="Hyperlink"/>
          </w:rPr>
          <w:t xml:space="preserve">section 8</w:t>
        </w:r>
      </w:hyperlink>
      <w:r>
        <w:t xml:space="preserve">)</w:t>
      </w:r>
      <w:r>
        <w:t xml:space="preserve"> </w:t>
      </w:r>
      <w:r>
        <w:t xml:space="preserve">contains an analysis of the results, including the validation of the</w:t>
      </w:r>
      <w:r>
        <w:t xml:space="preserve"> </w:t>
      </w:r>
      <w:r>
        <w:t xml:space="preserve">model used (a basic Gaussian dispersion model that has already been</w:t>
      </w:r>
      <w:r>
        <w:t xml:space="preserve"> </w:t>
      </w:r>
      <w:r>
        <w:t xml:space="preserve">proven through its use in similar scenarios). Additionally, a comparison</w:t>
      </w:r>
      <w:r>
        <w:t xml:space="preserve"> </w:t>
      </w:r>
      <w:r>
        <w:t xml:space="preserve">of the model results against available measurements is presented in</w:t>
      </w:r>
      <w:r>
        <w:t xml:space="preserve"> </w:t>
      </w:r>
      <w:r>
        <w:t xml:space="preserve">(</w:t>
      </w:r>
      <w:hyperlink w:anchor="anchor-section-8-2">
        <w:r>
          <w:rPr>
            <w:rStyle w:val="Hyperlink"/>
          </w:rPr>
          <w:t xml:space="preserve">subsection 8.2</w:t>
        </w:r>
      </w:hyperlink>
      <w:r>
        <w:t xml:space="preserve">), while the limitations</w:t>
      </w:r>
      <w:r>
        <w:t xml:space="preserve"> </w:t>
      </w:r>
      <w:r>
        <w:t xml:space="preserve">and potential ways to improve the model in future research are covered</w:t>
      </w:r>
      <w:r>
        <w:t xml:space="preserve"> </w:t>
      </w:r>
      <w:r>
        <w:t xml:space="preserve">in (</w:t>
      </w:r>
      <w:hyperlink w:anchor="anchor-section-8-3">
        <w:r>
          <w:rPr>
            <w:rStyle w:val="Hyperlink"/>
          </w:rPr>
          <w:t xml:space="preserve">section 8.3</w:t>
        </w:r>
      </w:hyperlink>
      <w:r>
        <w:t xml:space="preserve">) and</w:t>
      </w:r>
      <w:r>
        <w:t xml:space="preserve"> </w:t>
      </w:r>
      <w:r>
        <w:t xml:space="preserve">(</w:t>
      </w:r>
      <w:hyperlink w:anchor="anchor-section-8-4">
        <w:r>
          <w:rPr>
            <w:rStyle w:val="Hyperlink"/>
          </w:rPr>
          <w:t xml:space="preserve">8.4</w:t>
        </w:r>
      </w:hyperlink>
      <w:r>
        <w:t xml:space="preserve">). For future research on historical</w:t>
      </w:r>
      <w:r>
        <w:t xml:space="preserve"> </w:t>
      </w:r>
      <w:r>
        <w:t xml:space="preserve">dust pollution, the model could be used with alternative data sources</w:t>
      </w:r>
      <w:r>
        <w:t xml:space="preserve"> </w:t>
      </w:r>
      <w:r>
        <w:t xml:space="preserve">for new simulations, or new models could be tested adding new variables.</w:t>
      </w:r>
      <w:r>
        <w:t xml:space="preserve"> </w:t>
      </w:r>
      <w:r>
        <w:t xml:space="preserve">Our conclusions are offered in the final</w:t>
      </w:r>
      <w:r>
        <w:t xml:space="preserve"> </w:t>
      </w:r>
      <w:r>
        <w:t xml:space="preserve">(</w:t>
      </w:r>
      <w:hyperlink w:anchor="anchor-section-9">
        <w:r>
          <w:rPr>
            <w:rStyle w:val="Hyperlink"/>
          </w:rPr>
          <w:t xml:space="preserve">section 9</w:t>
        </w:r>
      </w:hyperlink>
      <w:r>
        <w:t xml:space="preserve">).</w:t>
      </w:r>
    </w:p>
    <w:bookmarkStart w:id="28" w:name="modelling-and-simulation"/>
    <w:p>
      <w:pPr>
        <w:pStyle w:val="Heading2"/>
      </w:pPr>
      <w:r>
        <w:t xml:space="preserve">Modelling and simulation</w:t>
      </w:r>
    </w:p>
    <w:bookmarkEnd w:id="28"/>
    <w:p>
      <w:pPr>
        <w:pStyle w:val="FirstParagraph"/>
      </w:pPr>
      <w:r>
        <w:t xml:space="preserve">Since modelling and simulation are key elements in our research, a brief</w:t>
      </w:r>
      <w:r>
        <w:t xml:space="preserve"> </w:t>
      </w:r>
      <w:r>
        <w:t xml:space="preserve">introduction of terms and usage across disciplines is appropriate. Banks</w:t>
      </w:r>
      <w:r>
        <w:t xml:space="preserve"> </w:t>
      </w:r>
      <w:r>
        <w:t xml:space="preserve">defined simulation as</w:t>
      </w:r>
      <w:r>
        <w:t xml:space="preserve"> </w:t>
      </w:r>
      <w:r>
        <w:t xml:space="preserve">‘</w:t>
      </w:r>
      <w:r>
        <w:t xml:space="preserve">the imitation of the operation of a real-worId</w:t>
      </w:r>
      <w:r>
        <w:t xml:space="preserve"> </w:t>
      </w:r>
      <w:r>
        <w:t xml:space="preserve">process or system over time</w:t>
      </w:r>
      <w:r>
        <w:t xml:space="preserve">’</w:t>
      </w:r>
      <w:r>
        <w:t xml:space="preserve"> </w:t>
      </w:r>
      <w:r>
        <w:t xml:space="preserve">that can model both existing and conceptual</w:t>
      </w:r>
      <w:r>
        <w:t xml:space="preserve"> </w:t>
      </w:r>
      <w:r>
        <w:t xml:space="preserve">systems (</w:t>
      </w:r>
      <w:r>
        <w:rPr>
          <w:iCs/>
          <w:i/>
        </w:rPr>
        <w:t xml:space="preserve">Banks 1999</w:t>
      </w:r>
      <w:r>
        <w:t xml:space="preserve">). As such, simulation is used for a variety</w:t>
      </w:r>
      <w:r>
        <w:t xml:space="preserve"> </w:t>
      </w:r>
      <w:r>
        <w:t xml:space="preserve">of purposes including prediction, performance, training, entertainment,</w:t>
      </w:r>
      <w:r>
        <w:t xml:space="preserve"> </w:t>
      </w:r>
      <w:r>
        <w:t xml:space="preserve">proof and discovery. While</w:t>
      </w:r>
      <w:r>
        <w:t xml:space="preserve"> </w:t>
      </w:r>
      <w:r>
        <w:rPr>
          <w:iCs/>
          <w:i/>
        </w:rPr>
        <w:t xml:space="preserve">induction</w:t>
      </w:r>
      <w:r>
        <w:t xml:space="preserve"> </w:t>
      </w:r>
      <w:r>
        <w:t xml:space="preserve">can be used to find patterns</w:t>
      </w:r>
      <w:r>
        <w:t xml:space="preserve"> </w:t>
      </w:r>
      <w:r>
        <w:t xml:space="preserve">in data and</w:t>
      </w:r>
      <w:r>
        <w:t xml:space="preserve"> </w:t>
      </w:r>
      <w:r>
        <w:rPr>
          <w:iCs/>
          <w:i/>
        </w:rPr>
        <w:t xml:space="preserve">deduction</w:t>
      </w:r>
      <w:r>
        <w:t xml:space="preserve"> </w:t>
      </w:r>
      <w:r>
        <w:t xml:space="preserve">to find consequences of assumptions,</w:t>
      </w:r>
      <w:r>
        <w:t xml:space="preserve"> </w:t>
      </w:r>
      <w:r>
        <w:rPr>
          <w:iCs/>
          <w:i/>
        </w:rPr>
        <w:t xml:space="preserve">simulation</w:t>
      </w:r>
      <w:r>
        <w:t xml:space="preserve"> </w:t>
      </w:r>
      <w:r>
        <w:t xml:space="preserve">generates data that can be analysed inductively</w:t>
      </w:r>
      <w:r>
        <w:t xml:space="preserve"> </w:t>
      </w:r>
      <w:r>
        <w:t xml:space="preserve">(</w:t>
      </w:r>
      <w:r>
        <w:rPr>
          <w:iCs/>
          <w:i/>
        </w:rPr>
        <w:t xml:space="preserve">Carson II 2005</w:t>
      </w:r>
      <w:r>
        <w:t xml:space="preserve">).</w:t>
      </w:r>
    </w:p>
    <w:p>
      <w:pPr>
        <w:pStyle w:val="BodyText"/>
      </w:pPr>
      <w:r>
        <w:t xml:space="preserve">Initiated during the Second World War</w:t>
      </w:r>
      <w:r>
        <w:t xml:space="preserve"> </w:t>
      </w:r>
      <w:r>
        <w:t xml:space="preserve">‘</w:t>
      </w:r>
      <w:r>
        <w:t xml:space="preserve">to address problems too complex</w:t>
      </w:r>
      <w:r>
        <w:t xml:space="preserve"> </w:t>
      </w:r>
      <w:r>
        <w:t xml:space="preserve">for theory and too remote from laboratory materials for experiment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Galison 1996</w:t>
      </w:r>
      <w:r>
        <w:t xml:space="preserve">), simulation spread through the social sciences by</w:t>
      </w:r>
      <w:r>
        <w:t xml:space="preserve"> </w:t>
      </w:r>
      <w:r>
        <w:t xml:space="preserve">the end of the 1960s, where it was (and still is) often used for</w:t>
      </w:r>
      <w:r>
        <w:t xml:space="preserve"> </w:t>
      </w:r>
      <w:r>
        <w:t xml:space="preserve">modelling artificial populations and investigating human behaviour</w:t>
      </w:r>
      <w:r>
        <w:t xml:space="preserve"> </w:t>
      </w:r>
      <w:r>
        <w:t xml:space="preserve">(</w:t>
      </w:r>
      <w:r>
        <w:rPr>
          <w:iCs/>
          <w:i/>
        </w:rPr>
        <w:t xml:space="preserve">Lebherz, Zeyen, Hess, Bergmann, Timm, Burch, Hildenbrandt, Moulin</w:t>
      </w:r>
      <w:r>
        <w:rPr>
          <w:iCs/>
          <w:i/>
        </w:rPr>
        <w:t xml:space="preserve"> </w:t>
      </w:r>
      <w:r>
        <w:rPr>
          <w:iCs/>
          <w:i/>
        </w:rPr>
        <w:t xml:space="preserve">2018</w:t>
      </w:r>
      <w:r>
        <w:t xml:space="preserve">). More specifically in the field of pollution studies, spatial</w:t>
      </w:r>
      <w:r>
        <w:t xml:space="preserve"> </w:t>
      </w:r>
      <w:r>
        <w:t xml:space="preserve">analysis has been proven useful: Cichowicz and Dobrzanski, for instance,</w:t>
      </w:r>
      <w:r>
        <w:t xml:space="preserve"> </w:t>
      </w:r>
      <w:r>
        <w:t xml:space="preserve">studied the concentration of air pollution using computer modelling of</w:t>
      </w:r>
      <w:r>
        <w:t xml:space="preserve"> </w:t>
      </w:r>
      <w:r>
        <w:t xml:space="preserve">pollutant dispersion based on real measurements in the city of Łódź,</w:t>
      </w:r>
      <w:r>
        <w:t xml:space="preserve"> </w:t>
      </w:r>
      <w:r>
        <w:t xml:space="preserve">Poland (</w:t>
      </w:r>
      <w:r>
        <w:rPr>
          <w:iCs/>
          <w:i/>
        </w:rPr>
        <w:t xml:space="preserve">Cichowicz, Dobrzański 2022</w:t>
      </w:r>
      <w:r>
        <w:t xml:space="preserve">). Wang and Chen predicted the</w:t>
      </w:r>
      <w:r>
        <w:t xml:space="preserve"> </w:t>
      </w:r>
      <w:r>
        <w:t xml:space="preserve">spatial concentration distributions of airborne pollutants, using a</w:t>
      </w:r>
      <w:r>
        <w:t xml:space="preserve"> </w:t>
      </w:r>
      <w:r>
        <w:t xml:space="preserve">GIS-based multi-source and multi-box modelling approach (</w:t>
      </w:r>
      <w:r>
        <w:rPr>
          <w:iCs/>
          <w:i/>
        </w:rPr>
        <w:t xml:space="preserve">Wang,</w:t>
      </w:r>
      <w:r>
        <w:rPr>
          <w:iCs/>
          <w:i/>
        </w:rPr>
        <w:t xml:space="preserve"> </w:t>
      </w:r>
      <w:r>
        <w:rPr>
          <w:iCs/>
          <w:i/>
        </w:rPr>
        <w:t xml:space="preserve">Chen 2013</w:t>
      </w:r>
      <w:r>
        <w:t xml:space="preserve">). Banerjee et al. performed an assessment of ambient NO2</w:t>
      </w:r>
      <w:r>
        <w:t xml:space="preserve"> </w:t>
      </w:r>
      <w:r>
        <w:t xml:space="preserve">concentration in Pantnagar, India through a simulation of two</w:t>
      </w:r>
      <w:r>
        <w:t xml:space="preserve"> </w:t>
      </w:r>
      <w:r>
        <w:t xml:space="preserve">mathematical dispersive models (</w:t>
      </w:r>
      <w:r>
        <w:rPr>
          <w:iCs/>
          <w:i/>
        </w:rPr>
        <w:t xml:space="preserve">Banerjee, Barman, Srivastava</w:t>
      </w:r>
      <w:r>
        <w:rPr>
          <w:iCs/>
          <w:i/>
        </w:rPr>
        <w:t xml:space="preserve"> </w:t>
      </w:r>
      <w:r>
        <w:rPr>
          <w:iCs/>
          <w:i/>
        </w:rPr>
        <w:t xml:space="preserve">2011</w:t>
      </w:r>
      <w:r>
        <w:t xml:space="preserve">).</w:t>
      </w:r>
    </w:p>
    <w:p>
      <w:pPr>
        <w:pStyle w:val="BodyText"/>
      </w:pPr>
      <w:r>
        <w:t xml:space="preserve">However, notwithstanding a few exceptions, simulation has remained</w:t>
      </w:r>
      <w:r>
        <w:t xml:space="preserve"> </w:t>
      </w:r>
      <w:r>
        <w:t xml:space="preserve">‘</w:t>
      </w:r>
      <w:r>
        <w:t xml:space="preserve">almost unknown to the humanities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McCarty 2016</w:t>
      </w:r>
      <w:r>
        <w:t xml:space="preserve">). Apart from the</w:t>
      </w:r>
      <w:r>
        <w:t xml:space="preserve"> </w:t>
      </w:r>
      <w:r>
        <w:t xml:space="preserve">environmental historical research mentioned in the</w:t>
      </w:r>
      <w:r>
        <w:t xml:space="preserve"> </w:t>
      </w:r>
      <w:r>
        <w:t xml:space="preserve">(</w:t>
      </w:r>
      <w:hyperlink w:anchor="anchor-introduction">
        <w:r>
          <w:rPr>
            <w:rStyle w:val="Hyperlink"/>
          </w:rPr>
          <w:t xml:space="preserve">introduction</w:t>
        </w:r>
      </w:hyperlink>
      <w:r>
        <w:t xml:space="preserve">), Lebherz et al. have</w:t>
      </w:r>
      <w:r>
        <w:t xml:space="preserve"> </w:t>
      </w:r>
      <w:r>
        <w:t xml:space="preserve">presented a case of text mining by scientific workflows and computer</w:t>
      </w:r>
      <w:r>
        <w:t xml:space="preserve"> </w:t>
      </w:r>
      <w:r>
        <w:t xml:space="preserve">simulation, with the aim of investigating potential influences on the</w:t>
      </w:r>
      <w:r>
        <w:t xml:space="preserve"> </w:t>
      </w:r>
      <w:r>
        <w:t xml:space="preserve">author’s literary productivity. In this context, they have identified</w:t>
      </w:r>
      <w:r>
        <w:t xml:space="preserve"> </w:t>
      </w:r>
      <w:r>
        <w:t xml:space="preserve">four prerequisites: a solid data basis, the specification and</w:t>
      </w:r>
      <w:r>
        <w:t xml:space="preserve"> </w:t>
      </w:r>
      <w:r>
        <w:t xml:space="preserve">construction of a model, the definition of hypotheses to answer research</w:t>
      </w:r>
      <w:r>
        <w:t xml:space="preserve"> </w:t>
      </w:r>
      <w:r>
        <w:t xml:space="preserve">questions, and the reuse of proven models in similar scenarios</w:t>
      </w:r>
      <w:r>
        <w:t xml:space="preserve"> </w:t>
      </w:r>
      <w:r>
        <w:t xml:space="preserve">(</w:t>
      </w:r>
      <w:r>
        <w:rPr>
          <w:iCs/>
          <w:i/>
        </w:rPr>
        <w:t xml:space="preserve">Lebherz, Zeyen, Hess, Bergmann, Timm, Burch, Hildenbrandt, Moulin</w:t>
      </w:r>
      <w:r>
        <w:rPr>
          <w:iCs/>
          <w:i/>
        </w:rPr>
        <w:t xml:space="preserve"> </w:t>
      </w:r>
      <w:r>
        <w:rPr>
          <w:iCs/>
          <w:i/>
        </w:rPr>
        <w:t xml:space="preserve">2018</w:t>
      </w:r>
      <w:r>
        <w:t xml:space="preserve">). Simulation is also frequently used in certain fields of</w:t>
      </w:r>
      <w:r>
        <w:t xml:space="preserve"> </w:t>
      </w:r>
      <w:r>
        <w:t xml:space="preserve">archaeological research, such as evolutionary archaeology and the study</w:t>
      </w:r>
      <w:r>
        <w:t xml:space="preserve"> </w:t>
      </w:r>
      <w:r>
        <w:t xml:space="preserve">of human evolution (</w:t>
      </w:r>
      <w:r>
        <w:rPr>
          <w:iCs/>
          <w:i/>
        </w:rPr>
        <w:t xml:space="preserve">Lake 2014</w:t>
      </w:r>
      <w:r>
        <w:t xml:space="preserve">). Champion has discussed the</w:t>
      </w:r>
      <w:r>
        <w:t xml:space="preserve"> </w:t>
      </w:r>
      <w:r>
        <w:t xml:space="preserve">distinction between model (</w:t>
      </w:r>
      <w:r>
        <w:t xml:space="preserve">‘</w:t>
      </w:r>
      <w:r>
        <w:t xml:space="preserve">a physical or digital representation of a</w:t>
      </w:r>
      <w:r>
        <w:t xml:space="preserve"> </w:t>
      </w:r>
      <w:r>
        <w:t xml:space="preserve">product or process</w:t>
      </w:r>
      <w:r>
        <w:t xml:space="preserve">’</w:t>
      </w:r>
      <w:r>
        <w:t xml:space="preserve">) and simulation (</w:t>
      </w:r>
      <w:r>
        <w:t xml:space="preserve">‘</w:t>
      </w:r>
      <w:r>
        <w:t xml:space="preserve">the re-configurative use of a</w:t>
      </w:r>
      <w:r>
        <w:t xml:space="preserve"> </w:t>
      </w:r>
      <w:r>
        <w:t xml:space="preserve">model to reveal new and potential aspects</w:t>
      </w:r>
      <w:r>
        <w:t xml:space="preserve">’</w:t>
      </w:r>
      <w:r>
        <w:t xml:space="preserve">) (</w:t>
      </w:r>
      <w:r>
        <w:rPr>
          <w:iCs/>
          <w:i/>
        </w:rPr>
        <w:t xml:space="preserve">Champion 2016</w:t>
      </w:r>
      <w:r>
        <w:t xml:space="preserve">). In</w:t>
      </w:r>
      <w:r>
        <w:t xml:space="preserve"> </w:t>
      </w:r>
      <w:r>
        <w:t xml:space="preserve">the context of the humanities, McCarty has referred to modelling as</w:t>
      </w:r>
      <w:r>
        <w:t xml:space="preserve"> </w:t>
      </w:r>
      <w:r>
        <w:t xml:space="preserve">‘</w:t>
      </w:r>
      <w:r>
        <w:t xml:space="preserve">the</w:t>
      </w:r>
      <w:r>
        <w:t xml:space="preserve"> </w:t>
      </w:r>
      <w:r>
        <w:t xml:space="preserve">analogical bridge between computing and the interpretative disciplines</w:t>
      </w:r>
      <w:r>
        <w:t xml:space="preserve">’</w:t>
      </w:r>
      <w:r>
        <w:t xml:space="preserve"> </w:t>
      </w:r>
      <w:r>
        <w:t xml:space="preserve">that</w:t>
      </w:r>
      <w:r>
        <w:t xml:space="preserve"> </w:t>
      </w:r>
      <w:r>
        <w:t xml:space="preserve">‘</w:t>
      </w:r>
      <w:r>
        <w:t xml:space="preserve">keeps the digital construct separate, informing humanistic</w:t>
      </w:r>
      <w:r>
        <w:t xml:space="preserve"> </w:t>
      </w:r>
      <w:r>
        <w:t xml:space="preserve">research both by what it discovers and especially by what it cannot</w:t>
      </w:r>
      <w:r>
        <w:t xml:space="preserve">’</w:t>
      </w:r>
      <w:r>
        <w:t xml:space="preserve">.</w:t>
      </w:r>
      <w:r>
        <w:t xml:space="preserve"> </w:t>
      </w:r>
      <w:r>
        <w:t xml:space="preserve">The defining moment of simulation occurs</w:t>
      </w:r>
      <w:r>
        <w:t xml:space="preserve"> </w:t>
      </w:r>
      <w:r>
        <w:t xml:space="preserve">‘</w:t>
      </w:r>
      <w:r>
        <w:t xml:space="preserve">when it becomes the only way</w:t>
      </w:r>
      <w:r>
        <w:t xml:space="preserve"> </w:t>
      </w:r>
      <w:r>
        <w:t xml:space="preserve">to know something or to form a coherent picture from fragmentary</w:t>
      </w:r>
      <w:r>
        <w:t xml:space="preserve"> </w:t>
      </w:r>
      <w:r>
        <w:t xml:space="preserve">knowledge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McCarty 2016</w:t>
      </w:r>
      <w:r>
        <w:t xml:space="preserve">).</w:t>
      </w:r>
    </w:p>
    <w:p>
      <w:pPr>
        <w:pStyle w:val="BodyText"/>
      </w:pPr>
      <w:r>
        <w:t xml:space="preserve">In our research, the model and simulation are inspired by the exact</w:t>
      </w:r>
      <w:r>
        <w:t xml:space="preserve"> </w:t>
      </w:r>
      <w:r>
        <w:t xml:space="preserve">sciences described above. Our innovativeness stems from the use of</w:t>
      </w:r>
      <w:r>
        <w:t xml:space="preserve"> </w:t>
      </w:r>
      <w:r>
        <w:t xml:space="preserve">historical data to populate the parameters, as well as from the</w:t>
      </w:r>
      <w:r>
        <w:t xml:space="preserve"> </w:t>
      </w:r>
      <w:r>
        <w:t xml:space="preserve">integration of our results in a public history framework.</w:t>
      </w:r>
    </w:p>
    <w:bookmarkStart w:id="29" w:name="X8b1d8559708cc7aa91aeb2314567a18776b5872"/>
    <w:p>
      <w:pPr>
        <w:pStyle w:val="Heading2"/>
      </w:pPr>
      <w:r>
        <w:t xml:space="preserve">Dust pollution from a chemical and health</w:t>
      </w:r>
      <w:r>
        <w:t xml:space="preserve"> </w:t>
      </w:r>
      <w:r>
        <w:t xml:space="preserve">perspective</w:t>
      </w:r>
    </w:p>
    <w:bookmarkEnd w:id="29"/>
    <w:p>
      <w:pPr>
        <w:pStyle w:val="FirstParagraph"/>
      </w:pPr>
      <w:r>
        <w:t xml:space="preserve">Examining the airborne dust concentration from the Belval plant entails</w:t>
      </w:r>
      <w:r>
        <w:t xml:space="preserve"> </w:t>
      </w:r>
      <w:r>
        <w:t xml:space="preserve">delving into both the chemical and health dimensions of dust pollution.</w:t>
      </w:r>
      <w:r>
        <w:t xml:space="preserve"> </w:t>
      </w:r>
      <w:r>
        <w:t xml:space="preserve">Understanding the various particle types, their sizes and associated</w:t>
      </w:r>
      <w:r>
        <w:t xml:space="preserve"> </w:t>
      </w:r>
      <w:r>
        <w:t xml:space="preserve">implications is essential for establishing the pertinence of this</w:t>
      </w:r>
      <w:r>
        <w:t xml:space="preserve"> </w:t>
      </w:r>
      <w:r>
        <w:t xml:space="preserve">information to the primary research objectives.</w:t>
      </w:r>
    </w:p>
    <w:p>
      <w:pPr>
        <w:pStyle w:val="BodyText"/>
      </w:pPr>
      <w:r>
        <w:t xml:space="preserve">Pollution caused by dust (atmospheric particulate matter) is a global</w:t>
      </w:r>
      <w:r>
        <w:t xml:space="preserve"> </w:t>
      </w:r>
      <w:r>
        <w:t xml:space="preserve">problem, both historically and in the present (</w:t>
      </w:r>
      <w:r>
        <w:rPr>
          <w:iCs/>
          <w:i/>
        </w:rPr>
        <w:t xml:space="preserve">Butte, Heinzow</w:t>
      </w:r>
      <w:r>
        <w:rPr>
          <w:iCs/>
          <w:i/>
        </w:rPr>
        <w:t xml:space="preserve"> </w:t>
      </w:r>
      <w:r>
        <w:rPr>
          <w:iCs/>
          <w:i/>
        </w:rPr>
        <w:t xml:space="preserve">2002</w:t>
      </w:r>
      <w:r>
        <w:t xml:space="preserve">,</w:t>
      </w:r>
      <w:r>
        <w:t xml:space="preserve"> </w:t>
      </w:r>
      <w:r>
        <w:rPr>
          <w:iCs/>
          <w:i/>
        </w:rPr>
        <w:t xml:space="preserve">Han, Liu, Feng, Mao, Sun, Wang, Wang 2021</w:t>
      </w:r>
      <w:r>
        <w:t xml:space="preserve">). Dust from</w:t>
      </w:r>
      <w:r>
        <w:t xml:space="preserve"> </w:t>
      </w:r>
      <w:r>
        <w:t xml:space="preserve">various anthropogenic sources such as industry, households and traffic</w:t>
      </w:r>
      <w:r>
        <w:t xml:space="preserve"> </w:t>
      </w:r>
      <w:r>
        <w:t xml:space="preserve">is a major source of chemical contamination and has a negative health</w:t>
      </w:r>
      <w:r>
        <w:t xml:space="preserve"> </w:t>
      </w:r>
      <w:r>
        <w:t xml:space="preserve">impact. Dust particles can also originate from natural sources, like</w:t>
      </w:r>
      <w:r>
        <w:t xml:space="preserve"> </w:t>
      </w:r>
      <w:r>
        <w:t xml:space="preserve">pollen, microorganisms and the natural erosion of soils. The size,</w:t>
      </w:r>
      <w:r>
        <w:t xml:space="preserve"> </w:t>
      </w:r>
      <w:r>
        <w:t xml:space="preserve">origin and chemical composition of particles play a major role when</w:t>
      </w:r>
      <w:r>
        <w:t xml:space="preserve"> </w:t>
      </w:r>
      <w:r>
        <w:t xml:space="preserve">looking at health and environmental effects. The particles under</w:t>
      </w:r>
      <w:r>
        <w:t xml:space="preserve"> </w:t>
      </w:r>
      <w:r>
        <w:t xml:space="preserve">consideration in this study and their implications for health and</w:t>
      </w:r>
      <w:r>
        <w:t xml:space="preserve"> </w:t>
      </w:r>
      <w:r>
        <w:t xml:space="preserve">environment are discussed below.</w:t>
      </w:r>
    </w:p>
    <w:p>
      <w:pPr>
        <w:pStyle w:val="BodyText"/>
      </w:pPr>
      <w:r>
        <w:t xml:space="preserve">Airborne dust comes in all shapes and sizes, which are either visible or</w:t>
      </w:r>
      <w:r>
        <w:t xml:space="preserve"> </w:t>
      </w:r>
      <w:r>
        <w:t xml:space="preserve">invisible to the naked eye (aerodynamic diameter 1 to 400 µm)</w:t>
      </w:r>
      <w:r>
        <w:t xml:space="preserve"> </w:t>
      </w:r>
      <w:r>
        <w:t xml:space="preserve">(</w:t>
      </w:r>
      <w:r>
        <w:rPr>
          <w:iCs/>
          <w:i/>
        </w:rPr>
        <w:t xml:space="preserve">Kumar, Kumar 2018</w:t>
      </w:r>
      <w:r>
        <w:t xml:space="preserve">). Large particles settle quickly</w:t>
      </w:r>
      <w:r>
        <w:t xml:space="preserve"> </w:t>
      </w:r>
      <w:r>
        <w:t xml:space="preserve">(&gt; 100 µm) or are trapped in the nose, mouth and larynx</w:t>
      </w:r>
      <w:r>
        <w:t xml:space="preserve"> </w:t>
      </w:r>
      <w:r>
        <w:t xml:space="preserve">region when inhaled (</w:t>
      </w:r>
      <w:r>
        <w:rPr>
          <w:iCs/>
          <w:i/>
        </w:rPr>
        <w:t xml:space="preserve">inhalable</w:t>
      </w:r>
      <w:r>
        <w:t xml:space="preserve"> </w:t>
      </w:r>
      <w:r>
        <w:t xml:space="preserve">fraction ≤ 100 µm), as shown in</w:t>
      </w:r>
      <w:r>
        <w:t xml:space="preserve"> </w:t>
      </w:r>
      <w:r>
        <w:t xml:space="preserve">(</w:t>
      </w:r>
      <w:hyperlink w:anchor="anchor-figure-2">
        <w:r>
          <w:rPr>
            <w:rStyle w:val="Hyperlink"/>
          </w:rPr>
          <w:t xml:space="preserve">Figure 2</w:t>
        </w:r>
      </w:hyperlink>
      <w:r>
        <w:t xml:space="preserve">) (</w:t>
      </w:r>
      <w:r>
        <w:rPr>
          <w:iCs/>
          <w:i/>
        </w:rPr>
        <w:t xml:space="preserve">Wippich, Rissler,</w:t>
      </w:r>
      <w:r>
        <w:rPr>
          <w:iCs/>
          <w:i/>
        </w:rPr>
        <w:t xml:space="preserve"> </w:t>
      </w:r>
      <w:r>
        <w:rPr>
          <w:iCs/>
          <w:i/>
        </w:rPr>
        <w:t xml:space="preserve">Koppisch, Breuer 2020</w:t>
      </w:r>
      <w:r>
        <w:t xml:space="preserve">). Smaller particles stay for longer in the air,</w:t>
      </w:r>
      <w:r>
        <w:t xml:space="preserve"> </w:t>
      </w:r>
      <w:r>
        <w:t xml:space="preserve">while very small particles can penetrate the respiratory system. The</w:t>
      </w:r>
      <w:r>
        <w:t xml:space="preserve"> </w:t>
      </w:r>
      <w:r>
        <w:rPr>
          <w:iCs/>
          <w:i/>
        </w:rPr>
        <w:t xml:space="preserve">respirable</w:t>
      </w:r>
      <w:r>
        <w:t xml:space="preserve"> </w:t>
      </w:r>
      <w:r>
        <w:t xml:space="preserve">dust fraction that can enter the alveolar region is</w:t>
      </w:r>
      <w:r>
        <w:t xml:space="preserve"> </w:t>
      </w:r>
      <w:r>
        <w:t xml:space="preserve">defined to be below an aerodynamic diameter of 10 µm, independent of the</w:t>
      </w:r>
      <w:r>
        <w:t xml:space="preserve"> </w:t>
      </w:r>
      <w:r>
        <w:t xml:space="preserve">particle’s length (</w:t>
      </w:r>
      <w:r>
        <w:rPr>
          <w:iCs/>
          <w:i/>
        </w:rPr>
        <w:t xml:space="preserve">WHO 2022</w:t>
      </w:r>
      <w:r>
        <w:t xml:space="preserve">). Small particles that remain in the</w:t>
      </w:r>
      <w:r>
        <w:t xml:space="preserve"> </w:t>
      </w:r>
      <w:r>
        <w:t xml:space="preserve">gas-exchange region of the lungs can cause allergic reactions, cancer</w:t>
      </w:r>
      <w:r>
        <w:t xml:space="preserve"> </w:t>
      </w:r>
      <w:r>
        <w:t xml:space="preserve">and other serious diseases or disorders (</w:t>
      </w:r>
      <w:r>
        <w:rPr>
          <w:iCs/>
          <w:i/>
        </w:rPr>
        <w:t xml:space="preserve">Wippich, Rissler,</w:t>
      </w:r>
      <w:r>
        <w:rPr>
          <w:iCs/>
          <w:i/>
        </w:rPr>
        <w:t xml:space="preserve"> </w:t>
      </w:r>
      <w:r>
        <w:rPr>
          <w:iCs/>
          <w:i/>
        </w:rPr>
        <w:t xml:space="preserve">Koppisch, Breuer 2020</w:t>
      </w:r>
      <w:r>
        <w:t xml:space="preserve">,</w:t>
      </w:r>
      <w:r>
        <w:t xml:space="preserve"> </w:t>
      </w:r>
      <w:r>
        <w:rPr>
          <w:iCs/>
          <w:i/>
        </w:rPr>
        <w:t xml:space="preserve">WHO 2022</w:t>
      </w:r>
      <w:r>
        <w:t xml:space="preserve">,</w:t>
      </w:r>
      <w:r>
        <w:t xml:space="preserve"> </w:t>
      </w:r>
      <w:r>
        <w:rPr>
          <w:iCs/>
          <w:i/>
        </w:rPr>
        <w:t xml:space="preserve">Bala, Tabaku 2010</w:t>
      </w:r>
      <w:r>
        <w:t xml:space="preserve">).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Dust sources can be either point or area sources, from where particles</w:t>
      </w:r>
      <w:r>
        <w:t xml:space="preserve"> </w:t>
      </w:r>
      <w:r>
        <w:t xml:space="preserve">with long lifetimes can spread over many kilometres (</w:t>
      </w:r>
      <w:r>
        <w:rPr>
          <w:iCs/>
          <w:i/>
        </w:rPr>
        <w:t xml:space="preserve">Leelőssy,</w:t>
      </w:r>
      <w:r>
        <w:rPr>
          <w:iCs/>
          <w:i/>
        </w:rPr>
        <w:t xml:space="preserve"> </w:t>
      </w:r>
      <w:r>
        <w:rPr>
          <w:iCs/>
          <w:i/>
        </w:rPr>
        <w:t xml:space="preserve">Molnár, Izsák, Havasi, Lagzi, Mészáros 2014</w:t>
      </w:r>
      <w:r>
        <w:t xml:space="preserve">). Their chemical</w:t>
      </w:r>
      <w:r>
        <w:t xml:space="preserve"> </w:t>
      </w:r>
      <w:r>
        <w:t xml:space="preserve">composition is essentially linked to their origin: during the extraction</w:t>
      </w:r>
      <w:r>
        <w:t xml:space="preserve"> </w:t>
      </w:r>
      <w:r>
        <w:t xml:space="preserve">and processing of minerals, for instance, dust containing silica is</w:t>
      </w:r>
      <w:r>
        <w:t xml:space="preserve"> </w:t>
      </w:r>
      <w:r>
        <w:t xml:space="preserve">often released in the air, which can result in permanent health damage</w:t>
      </w:r>
      <w:r>
        <w:t xml:space="preserve"> </w:t>
      </w:r>
      <w:r>
        <w:t xml:space="preserve">(e.g. diseases such as silicosis) (</w:t>
      </w:r>
      <w:r>
        <w:rPr>
          <w:iCs/>
          <w:i/>
        </w:rPr>
        <w:t xml:space="preserve">Mlika, Adigun, Bhutta 2022</w:t>
      </w:r>
      <w:r>
        <w:t xml:space="preserve">).</w:t>
      </w:r>
      <w:r>
        <w:t xml:space="preserve"> </w:t>
      </w:r>
      <w:r>
        <w:t xml:space="preserve">Likewise, metallic dusts (e.g. lead and cadmium) from smelters cause</w:t>
      </w:r>
      <w:r>
        <w:t xml:space="preserve"> </w:t>
      </w:r>
      <w:r>
        <w:t xml:space="preserve">harm to fauna and flora, as do chemical dusts created in agriculture</w:t>
      </w:r>
      <w:r>
        <w:t xml:space="preserve"> </w:t>
      </w:r>
      <w:r>
        <w:t xml:space="preserve">(e.g. pesticides), vegetable dusts (e.g. wood, cotton), moulds and</w:t>
      </w:r>
      <w:r>
        <w:t xml:space="preserve"> </w:t>
      </w:r>
      <w:r>
        <w:t xml:space="preserve">spores (</w:t>
      </w:r>
      <w:r>
        <w:rPr>
          <w:iCs/>
          <w:i/>
        </w:rPr>
        <w:t xml:space="preserve">WHO 2022</w:t>
      </w:r>
      <w:r>
        <w:t xml:space="preserve">). Other air pollutants are created by the</w:t>
      </w:r>
      <w:r>
        <w:t xml:space="preserve"> </w:t>
      </w:r>
      <w:r>
        <w:t xml:space="preserve">reaction of sunlight with atmospheric compounds, leading to</w:t>
      </w:r>
      <w:r>
        <w:t xml:space="preserve"> </w:t>
      </w:r>
      <w:r>
        <w:t xml:space="preserve">photochemical smog (sunlight reacting with volatile organic compounds</w:t>
      </w:r>
      <w:r>
        <w:t xml:space="preserve"> </w:t>
      </w:r>
      <w:r>
        <w:t xml:space="preserve">and nitrogen oxides).</w:t>
      </w:r>
    </w:p>
    <w:p>
      <w:pPr>
        <w:pStyle w:val="BodyText"/>
      </w:pPr>
      <w:r>
        <w:t xml:space="preserve">The iron and steel industry is a major contributor to air pollution. In</w:t>
      </w:r>
      <w:r>
        <w:t xml:space="preserve"> </w:t>
      </w:r>
      <w:r>
        <w:t xml:space="preserve">the past, burning coal for steel production produced vast amounts of</w:t>
      </w:r>
      <w:r>
        <w:t xml:space="preserve"> </w:t>
      </w:r>
      <w:r>
        <w:t xml:space="preserve">black coal dust, resulting in fine particles covering cities and</w:t>
      </w:r>
      <w:r>
        <w:t xml:space="preserve"> </w:t>
      </w:r>
      <w:r>
        <w:t xml:space="preserve">regions. Such particles often contain silica and various metals; those</w:t>
      </w:r>
      <w:r>
        <w:t xml:space="preserve"> </w:t>
      </w:r>
      <w:r>
        <w:t xml:space="preserve">with a diameter below 2.5 µm can easily enter the alveoli (the</w:t>
      </w:r>
      <w:r>
        <w:t xml:space="preserve"> </w:t>
      </w:r>
      <w:r>
        <w:t xml:space="preserve">gas-exchange regions of the lungs)</w:t>
      </w:r>
      <w:r>
        <w:t xml:space="preserve"> </w:t>
      </w:r>
      <w:r>
        <w:t xml:space="preserve">(</w:t>
      </w:r>
      <w:hyperlink w:anchor="anchor-figure-2">
        <w:r>
          <w:rPr>
            <w:rStyle w:val="Hyperlink"/>
          </w:rPr>
          <w:t xml:space="preserve">Figure 2</w:t>
        </w:r>
      </w:hyperlink>
      <w:r>
        <w:t xml:space="preserve">) and cause serious harm (</w:t>
      </w:r>
      <w:r>
        <w:rPr>
          <w:iCs/>
          <w:i/>
        </w:rPr>
        <w:t xml:space="preserve">Su,</w:t>
      </w:r>
      <w:r>
        <w:rPr>
          <w:iCs/>
          <w:i/>
        </w:rPr>
        <w:t xml:space="preserve"> </w:t>
      </w:r>
      <w:r>
        <w:rPr>
          <w:iCs/>
          <w:i/>
        </w:rPr>
        <w:t xml:space="preserve">Ding, Zhuang 2020</w:t>
      </w:r>
      <w:r>
        <w:t xml:space="preserve">). Early types of filtering devices based on cyclone</w:t>
      </w:r>
      <w:r>
        <w:t xml:space="preserve"> </w:t>
      </w:r>
      <w:r>
        <w:t xml:space="preserve">techniques only removed larger particles, thus leaving smaller fractions</w:t>
      </w:r>
      <w:r>
        <w:t xml:space="preserve"> </w:t>
      </w:r>
      <w:r>
        <w:t xml:space="preserve">uncaptured (</w:t>
      </w:r>
      <w:r>
        <w:rPr>
          <w:iCs/>
          <w:i/>
        </w:rPr>
        <w:t xml:space="preserve">Imperial Systems, Inc. 2019</w:t>
      </w:r>
      <w:r>
        <w:t xml:space="preserve">).</w:t>
      </w:r>
    </w:p>
    <w:p>
      <w:pPr>
        <w:pStyle w:val="BodyText"/>
      </w:pPr>
      <w:r>
        <w:t xml:space="preserve">With the rise of environmental regulation and technical advances from</w:t>
      </w:r>
      <w:r>
        <w:t xml:space="preserve"> </w:t>
      </w:r>
      <w:r>
        <w:t xml:space="preserve">the mid-20th century onward, it became possible to significantly</w:t>
      </w:r>
      <w:r>
        <w:t xml:space="preserve"> </w:t>
      </w:r>
      <w:r>
        <w:t xml:space="preserve">decrease dust emissions as long as steel companies were prepared to make</w:t>
      </w:r>
      <w:r>
        <w:t xml:space="preserve"> </w:t>
      </w:r>
      <w:r>
        <w:t xml:space="preserve">the necessary investments. The decrease was mainly enabled by improved</w:t>
      </w:r>
      <w:r>
        <w:t xml:space="preserve"> </w:t>
      </w:r>
      <w:r>
        <w:t xml:space="preserve">filtering techniques, including shaker bag collectors, reverse air or</w:t>
      </w:r>
      <w:r>
        <w:t xml:space="preserve"> </w:t>
      </w:r>
      <w:r>
        <w:t xml:space="preserve">pulse jet baghouses, and cartridge collectors (</w:t>
      </w:r>
      <w:r>
        <w:rPr>
          <w:iCs/>
          <w:i/>
        </w:rPr>
        <w:t xml:space="preserve">Imperial Systems,</w:t>
      </w:r>
      <w:r>
        <w:rPr>
          <w:iCs/>
          <w:i/>
        </w:rPr>
        <w:t xml:space="preserve"> </w:t>
      </w:r>
      <w:r>
        <w:rPr>
          <w:iCs/>
          <w:i/>
        </w:rPr>
        <w:t xml:space="preserve">Inc. 2019</w:t>
      </w:r>
      <w:r>
        <w:t xml:space="preserve">). However, even today many iron and steel plants continue to</w:t>
      </w:r>
      <w:r>
        <w:t xml:space="preserve"> </w:t>
      </w:r>
      <w:r>
        <w:t xml:space="preserve">rely on coal fuel (the</w:t>
      </w:r>
      <w:r>
        <w:t xml:space="preserve"> </w:t>
      </w:r>
      <w:r>
        <w:t xml:space="preserve">‘</w:t>
      </w:r>
      <w:r>
        <w:t xml:space="preserve">dirtiest</w:t>
      </w:r>
      <w:r>
        <w:t xml:space="preserve">’</w:t>
      </w:r>
      <w:r>
        <w:t xml:space="preserve"> </w:t>
      </w:r>
      <w:r>
        <w:t xml:space="preserve">but also cheapest option available),</w:t>
      </w:r>
      <w:r>
        <w:t xml:space="preserve"> </w:t>
      </w:r>
      <w:r>
        <w:t xml:space="preserve">with little concern for the environmental effects and the availability</w:t>
      </w:r>
      <w:r>
        <w:t xml:space="preserve"> </w:t>
      </w:r>
      <w:r>
        <w:t xml:space="preserve">of cleaner techniques (</w:t>
      </w:r>
      <w:r>
        <w:rPr>
          <w:iCs/>
          <w:i/>
        </w:rPr>
        <w:t xml:space="preserve">Wildsight 2020</w:t>
      </w:r>
      <w:r>
        <w:t xml:space="preserve">). Besides greenhouse gases</w:t>
      </w:r>
      <w:r>
        <w:t xml:space="preserve"> </w:t>
      </w:r>
      <w:r>
        <w:t xml:space="preserve">like nitrous oxide (N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O), steelmaking generates airborne</w:t>
      </w:r>
      <w:r>
        <w:t xml:space="preserve"> </w:t>
      </w:r>
      <w:r>
        <w:t xml:space="preserve">contaminants (</w:t>
      </w:r>
      <w:r>
        <w:rPr>
          <w:iCs/>
          <w:i/>
        </w:rPr>
        <w:t xml:space="preserve">Koponen, Gustafsson, Kalliomäki, Kalliomäki,</w:t>
      </w:r>
      <w:r>
        <w:rPr>
          <w:iCs/>
          <w:i/>
        </w:rPr>
        <w:t xml:space="preserve"> </w:t>
      </w:r>
      <w:r>
        <w:rPr>
          <w:iCs/>
          <w:i/>
        </w:rPr>
        <w:t xml:space="preserve">Moilanen, Pyy 1980</w:t>
      </w:r>
      <w:r>
        <w:t xml:space="preserve">). Metals like cobalt, lead and chromium are released</w:t>
      </w:r>
      <w:r>
        <w:t xml:space="preserve"> </w:t>
      </w:r>
      <w:r>
        <w:t xml:space="preserve">into the atmosphere (</w:t>
      </w:r>
      <w:r>
        <w:rPr>
          <w:iCs/>
          <w:i/>
        </w:rPr>
        <w:t xml:space="preserve">Nurul, Shamsul, Noor Hassim 2016</w:t>
      </w:r>
      <w:r>
        <w:t xml:space="preserve">) when not</w:t>
      </w:r>
      <w:r>
        <w:t xml:space="preserve"> </w:t>
      </w:r>
      <w:r>
        <w:t xml:space="preserve">filtered appropriately, and so are concentrations of polycyclic aromatic</w:t>
      </w:r>
      <w:r>
        <w:t xml:space="preserve"> </w:t>
      </w:r>
      <w:r>
        <w:t xml:space="preserve">hydrocarbons (PAHs), iron oxides and sulphur dioxide (SO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)</w:t>
      </w:r>
      <w:r>
        <w:t xml:space="preserve"> </w:t>
      </w:r>
      <w:r>
        <w:t xml:space="preserve">(</w:t>
      </w:r>
      <w:r>
        <w:rPr>
          <w:iCs/>
          <w:i/>
        </w:rPr>
        <w:t xml:space="preserve">Bala, Tabaku 2010</w:t>
      </w:r>
      <w:r>
        <w:t xml:space="preserve">). Historically as well as in the present,</w:t>
      </w:r>
      <w:r>
        <w:t xml:space="preserve"> </w:t>
      </w:r>
      <w:r>
        <w:t xml:space="preserve">respirable particle emissions from the iron and steel industry pose</w:t>
      </w:r>
      <w:r>
        <w:t xml:space="preserve"> </w:t>
      </w:r>
      <w:r>
        <w:t xml:space="preserve">risks to human health (</w:t>
      </w:r>
      <w:r>
        <w:rPr>
          <w:iCs/>
          <w:i/>
        </w:rPr>
        <w:t xml:space="preserve">Valenti, Pozzi, Busia, Mazza, Bossi, De</w:t>
      </w:r>
      <w:r>
        <w:rPr>
          <w:iCs/>
          <w:i/>
        </w:rPr>
        <w:t xml:space="preserve"> </w:t>
      </w:r>
      <w:r>
        <w:rPr>
          <w:iCs/>
          <w:i/>
        </w:rPr>
        <w:t xml:space="preserve">Marco, Ruprecht, Borgini, Boffi 2016</w:t>
      </w:r>
      <w:r>
        <w:t xml:space="preserve">).</w:t>
      </w:r>
    </w:p>
    <w:bookmarkStart w:id="30" w:name="Xa092f7f5f9253a4eff37f6a819e65d093552e81"/>
    <w:p>
      <w:pPr>
        <w:pStyle w:val="Heading2"/>
      </w:pPr>
      <w:r>
        <w:t xml:space="preserve">Esch-sur-Alzette and the Belval metallurgical complex: a</w:t>
      </w:r>
      <w:r>
        <w:t xml:space="preserve"> </w:t>
      </w:r>
      <w:r>
        <w:t xml:space="preserve">brief historical</w:t>
      </w:r>
      <w:r>
        <w:t xml:space="preserve"> </w:t>
      </w:r>
      <w:r>
        <w:t xml:space="preserve">overview</w:t>
      </w:r>
    </w:p>
    <w:bookmarkEnd w:id="30"/>
    <w:p>
      <w:pPr>
        <w:pStyle w:val="FirstParagraph"/>
      </w:pPr>
      <w:r>
        <w:t xml:space="preserve">Measured per capita, Luxembourg was the world’s foremost iron and steel</w:t>
      </w:r>
      <w:r>
        <w:t xml:space="preserve"> </w:t>
      </w:r>
      <w:r>
        <w:t xml:space="preserve">producer throughout the 20th century (for global production trends, see</w:t>
      </w:r>
      <w:r>
        <w:t xml:space="preserve"> </w:t>
      </w:r>
      <w:r>
        <w:t xml:space="preserve">(</w:t>
      </w:r>
      <w:r>
        <w:rPr>
          <w:iCs/>
          <w:i/>
        </w:rPr>
        <w:t xml:space="preserve">Hemmer 1953</w:t>
      </w:r>
      <w:r>
        <w:t xml:space="preserve">)). While all the Minett’s towns were severely</w:t>
      </w:r>
      <w:r>
        <w:t xml:space="preserve"> </w:t>
      </w:r>
      <w:r>
        <w:t xml:space="preserve">affected by air pollution, Esch had the specific characteristic of being</w:t>
      </w:r>
      <w:r>
        <w:t xml:space="preserve"> </w:t>
      </w:r>
      <w:r>
        <w:t xml:space="preserve">surrounded by iron and steel complexes. The local historians Assa and</w:t>
      </w:r>
      <w:r>
        <w:t xml:space="preserve"> </w:t>
      </w:r>
      <w:r>
        <w:t xml:space="preserve">Pagliarini have rightfully noted that</w:t>
      </w:r>
      <w:r>
        <w:t xml:space="preserve"> </w:t>
      </w:r>
      <w:r>
        <w:t xml:space="preserve">‘</w:t>
      </w:r>
      <w:r>
        <w:t xml:space="preserve">Esch and its factories formed one</w:t>
      </w:r>
      <w:r>
        <w:t xml:space="preserve"> </w:t>
      </w:r>
      <w:r>
        <w:t xml:space="preserve">unity; their evolution occurred along parallel lines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Assa,</w:t>
      </w:r>
      <w:r>
        <w:rPr>
          <w:iCs/>
          <w:i/>
        </w:rPr>
        <w:t xml:space="preserve"> </w:t>
      </w:r>
      <w:r>
        <w:rPr>
          <w:iCs/>
          <w:i/>
        </w:rPr>
        <w:t xml:space="preserve">Pagliarini 1998</w:t>
      </w:r>
      <w:r>
        <w:t xml:space="preserve">). From the moment the first blast furnace in Esch</w:t>
      </w:r>
      <w:r>
        <w:t xml:space="preserve"> </w:t>
      </w:r>
      <w:r>
        <w:t xml:space="preserve">started operating, the urban infrastructure of this</w:t>
      </w:r>
      <w:r>
        <w:t xml:space="preserve"> </w:t>
      </w:r>
      <w:r>
        <w:t xml:space="preserve">‘</w:t>
      </w:r>
      <w:r>
        <w:t xml:space="preserve">mushroom town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Knebeler, Scuto 2010</w:t>
      </w:r>
      <w:r>
        <w:t xml:space="preserve">) indeed developed almost exclusively to</w:t>
      </w:r>
      <w:r>
        <w:t xml:space="preserve"> </w:t>
      </w:r>
      <w:r>
        <w:t xml:space="preserve">serve the metallurgical industry. An engraving from the 1920s shows that</w:t>
      </w:r>
      <w:r>
        <w:t xml:space="preserve"> </w:t>
      </w:r>
      <w:r>
        <w:t xml:space="preserve">iron and steel complexes could be found to the southwest of Esch (the</w:t>
      </w:r>
      <w:r>
        <w:t xml:space="preserve"> </w:t>
      </w:r>
      <w:r>
        <w:rPr>
          <w:iCs/>
          <w:i/>
        </w:rPr>
        <w:t xml:space="preserve">Terres Rouges</w:t>
      </w:r>
      <w:r>
        <w:t xml:space="preserve"> </w:t>
      </w:r>
      <w:r>
        <w:t xml:space="preserve">plant, established in 1872), to the east (the</w:t>
      </w:r>
      <w:r>
        <w:t xml:space="preserve"> </w:t>
      </w:r>
      <w:r>
        <w:t xml:space="preserve">Esch-Schifflange plant, 1871) and to the west (the Belval plant, 1911).</w:t>
      </w:r>
      <w:r>
        <w:t xml:space="preserve"> </w:t>
      </w:r>
      <w:r>
        <w:t xml:space="preserve">Other polluting factories, such as a cement factory, a brewery and a</w:t>
      </w:r>
      <w:r>
        <w:t xml:space="preserve"> </w:t>
      </w:r>
      <w:r>
        <w:t xml:space="preserve">coal-fired power plant (which supplied electricity to the steelworks)</w:t>
      </w:r>
      <w:r>
        <w:t xml:space="preserve"> </w:t>
      </w:r>
      <w:r>
        <w:t xml:space="preserve">were also present in the town throughout much of industrial era (for a</w:t>
      </w:r>
      <w:r>
        <w:t xml:space="preserve"> </w:t>
      </w:r>
      <w:r>
        <w:t xml:space="preserve">general overview, see (</w:t>
      </w:r>
      <w:r>
        <w:rPr>
          <w:iCs/>
          <w:i/>
        </w:rPr>
        <w:t xml:space="preserve">Scuto 1993</w:t>
      </w:r>
      <w:r>
        <w:t xml:space="preserve">) ). A scale model of the</w:t>
      </w:r>
      <w:r>
        <w:t xml:space="preserve"> </w:t>
      </w:r>
      <w:r>
        <w:t xml:space="preserve">Minett, made for the 1937 World’s Fair in Paris, clearly illustrates how</w:t>
      </w:r>
      <w:r>
        <w:t xml:space="preserve"> </w:t>
      </w:r>
      <w:r>
        <w:t xml:space="preserve">Esch was</w:t>
      </w:r>
      <w:r>
        <w:t xml:space="preserve"> </w:t>
      </w:r>
      <w:r>
        <w:t xml:space="preserve">‘</w:t>
      </w:r>
      <w:r>
        <w:t xml:space="preserve">embraced</w:t>
      </w:r>
      <w:r>
        <w:t xml:space="preserve">’</w:t>
      </w:r>
      <w:r>
        <w:t xml:space="preserve"> </w:t>
      </w:r>
      <w:r>
        <w:t xml:space="preserve">by factories and, consequently, by industrial smoke</w:t>
      </w:r>
      <w:r>
        <w:t xml:space="preserve"> </w:t>
      </w:r>
      <w:r>
        <w:t xml:space="preserve">and dust (on Luxembourg’s participation at the 1937 World’s Fair, see</w:t>
      </w:r>
      <w:r>
        <w:t xml:space="preserve"> </w:t>
      </w:r>
      <w:r>
        <w:t xml:space="preserve">(</w:t>
      </w:r>
      <w:r>
        <w:rPr>
          <w:iCs/>
          <w:i/>
        </w:rPr>
        <w:t xml:space="preserve">Millim 2014</w:t>
      </w:r>
      <w:r>
        <w:t xml:space="preserve">)).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Contrary to present-day popular belief (e.g. (</w:t>
      </w:r>
      <w:r>
        <w:rPr>
          <w:iCs/>
          <w:i/>
        </w:rPr>
        <w:t xml:space="preserve">Moia 1998</w:t>
      </w:r>
      <w:r>
        <w:t xml:space="preserve">,</w:t>
      </w:r>
      <w:r>
        <w:t xml:space="preserve"> </w:t>
      </w:r>
      <w:r>
        <w:rPr>
          <w:iCs/>
          <w:i/>
        </w:rPr>
        <w:t xml:space="preserve">Logelin-Simon 2006</w:t>
      </w:r>
      <w:r>
        <w:t xml:space="preserve">,</w:t>
      </w:r>
      <w:r>
        <w:t xml:space="preserve"> </w:t>
      </w:r>
      <w:r>
        <w:rPr>
          <w:iCs/>
          <w:i/>
        </w:rPr>
        <w:t xml:space="preserve">Back-Hoffmann 2021</w:t>
      </w:r>
      <w:r>
        <w:t xml:space="preserve">)), the air</w:t>
      </w:r>
      <w:r>
        <w:t xml:space="preserve"> </w:t>
      </w:r>
      <w:r>
        <w:t xml:space="preserve">pollution caused by the metallurgical complexes of the Minett was not</w:t>
      </w:r>
      <w:r>
        <w:t xml:space="preserve"> </w:t>
      </w:r>
      <w:r>
        <w:t xml:space="preserve">uncontested by the local population. From the early 20th century</w:t>
      </w:r>
      <w:r>
        <w:t xml:space="preserve"> </w:t>
      </w:r>
      <w:r>
        <w:t xml:space="preserve">onwards, inhabitants voiced their criticism about dusty factory smoke</w:t>
      </w:r>
      <w:r>
        <w:t xml:space="preserve"> </w:t>
      </w:r>
      <w:r>
        <w:t xml:space="preserve">through articles in newspapers and magazines, readers’ letters and</w:t>
      </w:r>
      <w:r>
        <w:t xml:space="preserve"> </w:t>
      </w:r>
      <w:r>
        <w:t xml:space="preserve">interventions in parliament and municipal council meetings. This</w:t>
      </w:r>
      <w:r>
        <w:t xml:space="preserve"> </w:t>
      </w:r>
      <w:r>
        <w:t xml:space="preserve">paragraph will shortly explore a few criticisms concerning the Belval</w:t>
      </w:r>
      <w:r>
        <w:t xml:space="preserve"> </w:t>
      </w:r>
      <w:r>
        <w:t xml:space="preserve">complex from the period when the plant was established. A more in-depth</w:t>
      </w:r>
      <w:r>
        <w:t xml:space="preserve"> </w:t>
      </w:r>
      <w:r>
        <w:t xml:space="preserve">analysis of complaints from inhabitants about air pollution in the</w:t>
      </w:r>
      <w:r>
        <w:t xml:space="preserve"> </w:t>
      </w:r>
      <w:r>
        <w:t xml:space="preserve">entire Minett region is offered in a separate article, which focuses on</w:t>
      </w:r>
      <w:r>
        <w:t xml:space="preserve"> </w:t>
      </w:r>
      <w:r>
        <w:t xml:space="preserve">the period of the</w:t>
      </w:r>
      <w:r>
        <w:t xml:space="preserve"> </w:t>
      </w:r>
      <w:r>
        <w:rPr>
          <w:iCs/>
          <w:i/>
        </w:rPr>
        <w:t xml:space="preserve">Trente Glorieuses</w:t>
      </w:r>
      <w:r>
        <w:t xml:space="preserve"> </w:t>
      </w:r>
      <w:r>
        <w:t xml:space="preserve">(c. 1945-1965) and</w:t>
      </w:r>
      <w:r>
        <w:t xml:space="preserve"> </w:t>
      </w:r>
      <w:r>
        <w:t xml:space="preserve">conceptualises the role of newspapers, politicians and scientists as</w:t>
      </w:r>
      <w:r>
        <w:t xml:space="preserve"> </w:t>
      </w:r>
      <w:r>
        <w:t xml:space="preserve">‘</w:t>
      </w:r>
      <w:r>
        <w:t xml:space="preserve">mediators</w:t>
      </w:r>
      <w:r>
        <w:t xml:space="preserve">’</w:t>
      </w:r>
      <w:r>
        <w:t xml:space="preserve"> </w:t>
      </w:r>
      <w:r>
        <w:t xml:space="preserve">in the public debate on air pollution (</w:t>
      </w:r>
      <w:r>
        <w:rPr>
          <w:iCs/>
          <w:i/>
        </w:rPr>
        <w:t xml:space="preserve">Van de Maele</w:t>
      </w:r>
      <w:r>
        <w:rPr>
          <w:iCs/>
          <w:i/>
        </w:rPr>
        <w:t xml:space="preserve"> </w:t>
      </w:r>
      <w:r>
        <w:rPr>
          <w:iCs/>
          <w:i/>
        </w:rPr>
        <w:t xml:space="preserve">forthcoming</w:t>
      </w:r>
      <w:r>
        <w:t xml:space="preserve">).</w:t>
      </w:r>
    </w:p>
    <w:p>
      <w:pPr>
        <w:pStyle w:val="BodyText"/>
      </w:pPr>
      <w:r>
        <w:t xml:space="preserve">From around 1900, about three decades after the dawn of</w:t>
      </w:r>
      <w:r>
        <w:t xml:space="preserve"> </w:t>
      </w:r>
      <w:r>
        <w:t xml:space="preserve">industrialisation in Luxembourg, the country’s press began to report on</w:t>
      </w:r>
      <w:r>
        <w:t xml:space="preserve"> </w:t>
      </w:r>
      <w:r>
        <w:t xml:space="preserve">the so-called</w:t>
      </w:r>
      <w:r>
        <w:t xml:space="preserve"> </w:t>
      </w:r>
      <w:r>
        <w:t xml:space="preserve">‘</w:t>
      </w:r>
      <w:r>
        <w:t xml:space="preserve">plagues</w:t>
      </w:r>
      <w:r>
        <w:t xml:space="preserve">’</w:t>
      </w:r>
      <w:r>
        <w:t xml:space="preserve"> </w:t>
      </w:r>
      <w:r>
        <w:t xml:space="preserve">of dust and smoke (in German:</w:t>
      </w:r>
      <w:r>
        <w:t xml:space="preserve"> </w:t>
      </w:r>
      <w:r>
        <w:rPr>
          <w:iCs/>
          <w:i/>
        </w:rPr>
        <w:t xml:space="preserve">Staubplage</w:t>
      </w:r>
      <w:r>
        <w:t xml:space="preserve">,</w:t>
      </w:r>
      <w:r>
        <w:t xml:space="preserve"> </w:t>
      </w:r>
      <w:r>
        <w:rPr>
          <w:iCs/>
          <w:i/>
        </w:rPr>
        <w:t xml:space="preserve">Rauchplage</w:t>
      </w:r>
      <w:r>
        <w:t xml:space="preserve">). These</w:t>
      </w:r>
      <w:r>
        <w:t xml:space="preserve"> </w:t>
      </w:r>
      <w:r>
        <w:t xml:space="preserve">‘</w:t>
      </w:r>
      <w:r>
        <w:t xml:space="preserve">plagues</w:t>
      </w:r>
      <w:r>
        <w:t xml:space="preserve">’</w:t>
      </w:r>
      <w:r>
        <w:t xml:space="preserve"> </w:t>
      </w:r>
      <w:r>
        <w:t xml:space="preserve">were reported to soil clothes and</w:t>
      </w:r>
      <w:r>
        <w:t xml:space="preserve"> </w:t>
      </w:r>
      <w:r>
        <w:t xml:space="preserve">buildings, irritate lungs and eyes, and affect animal and plant life. As</w:t>
      </w:r>
      <w:r>
        <w:t xml:space="preserve"> </w:t>
      </w:r>
      <w:r>
        <w:t xml:space="preserve">early as 1899, for example, the newspaper</w:t>
      </w:r>
      <w:r>
        <w:t xml:space="preserve"> </w:t>
      </w:r>
      <w:r>
        <w:rPr>
          <w:iCs/>
          <w:i/>
        </w:rPr>
        <w:t xml:space="preserve">Luxemburger Wort</w:t>
      </w:r>
      <w:r>
        <w:t xml:space="preserve"> </w:t>
      </w:r>
      <w:r>
        <w:t xml:space="preserve">published a remarkably lucid analysis of air pollution in industrial</w:t>
      </w:r>
      <w:r>
        <w:t xml:space="preserve"> </w:t>
      </w:r>
      <w:r>
        <w:t xml:space="preserve">regions (for the history of this newspaper, see (9139636/SCK8QXWH)).</w:t>
      </w:r>
      <w:r>
        <w:t xml:space="preserve"> </w:t>
      </w:r>
      <w:r>
        <w:t xml:space="preserve">Despite its conservative, pro-business profile, the newspaper offered a</w:t>
      </w:r>
      <w:r>
        <w:t xml:space="preserve"> </w:t>
      </w:r>
      <w:r>
        <w:t xml:space="preserve">remarkably modern-sounding, holistic approach towards both human and</w:t>
      </w:r>
      <w:r>
        <w:t xml:space="preserve"> </w:t>
      </w:r>
      <w:r>
        <w:t xml:space="preserve">non-human nature, thus offering a rather bleak picture of the industrial</w:t>
      </w:r>
      <w:r>
        <w:t xml:space="preserve"> </w:t>
      </w:r>
      <w:r>
        <w:t xml:space="preserve">era:</w:t>
      </w:r>
    </w:p>
    <w:p>
      <w:pPr>
        <w:pStyle w:val="BodyText"/>
      </w:pPr>
      <w:r>
        <w:rPr>
          <w:iCs/>
          <w:i/>
        </w:rPr>
        <w:t xml:space="preserve">No more than fifteen years ago, everyone took for granted that a</w:t>
      </w:r>
      <w:r>
        <w:rPr>
          <w:iCs/>
          <w:i/>
        </w:rPr>
        <w:t xml:space="preserve"> </w:t>
      </w:r>
      <w:r>
        <w:rPr>
          <w:iCs/>
          <w:i/>
        </w:rPr>
        <w:t xml:space="preserve">chimney should smoke, and every stranger who came to a factory town</w:t>
      </w:r>
      <w:r>
        <w:rPr>
          <w:iCs/>
          <w:i/>
        </w:rPr>
        <w:t xml:space="preserve"> </w:t>
      </w:r>
      <w:r>
        <w:rPr>
          <w:iCs/>
          <w:i/>
        </w:rPr>
        <w:t xml:space="preserve">looked in admiration at the myriad of smoking chimneys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iCs/>
          <w:i/>
        </w:rPr>
        <w:t xml:space="preserve">…</w:t>
      </w:r>
      <w:r>
        <w:rPr>
          <w:iCs/>
          <w:i/>
        </w:rPr>
        <w:t xml:space="preserve">]</w:t>
      </w:r>
      <w:r>
        <w:rPr>
          <w:iCs/>
          <w:i/>
        </w:rPr>
        <w:t xml:space="preserve">.</w:t>
      </w:r>
      <w:r>
        <w:rPr>
          <w:iCs/>
          <w:i/>
        </w:rPr>
        <w:t xml:space="preserve"> </w:t>
      </w:r>
      <w:r>
        <w:rPr>
          <w:iCs/>
          <w:i/>
        </w:rPr>
        <w:t xml:space="preserve">Even those who were directly harmed by the smoke considered this to be</w:t>
      </w:r>
      <w:r>
        <w:rPr>
          <w:iCs/>
          <w:i/>
        </w:rPr>
        <w:t xml:space="preserve"> </w:t>
      </w:r>
      <w:r>
        <w:rPr>
          <w:iCs/>
          <w:i/>
        </w:rPr>
        <w:t xml:space="preserve">so inevitable that they hardly ever complained about it, and when they</w:t>
      </w:r>
      <w:r>
        <w:rPr>
          <w:iCs/>
          <w:i/>
        </w:rPr>
        <w:t xml:space="preserve"> </w:t>
      </w:r>
      <w:r>
        <w:rPr>
          <w:iCs/>
          <w:i/>
        </w:rPr>
        <w:t xml:space="preserve">did, they were told – with a shrug – that nothing could be changed.</w:t>
      </w:r>
      <w:r>
        <w:rPr>
          <w:iCs/>
          <w:i/>
        </w:rPr>
        <w:t xml:space="preserve"> </w:t>
      </w:r>
      <w:r>
        <w:rPr>
          <w:iCs/>
          <w:i/>
        </w:rPr>
        <w:t xml:space="preserve">And so for decades, the vegetation in industrial areas withered, entire</w:t>
      </w:r>
      <w:r>
        <w:rPr>
          <w:iCs/>
          <w:i/>
        </w:rPr>
        <w:t xml:space="preserve"> </w:t>
      </w:r>
      <w:r>
        <w:rPr>
          <w:iCs/>
          <w:i/>
        </w:rPr>
        <w:t xml:space="preserve">forests had to be cut down prematurely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iCs/>
          <w:i/>
        </w:rPr>
        <w:t xml:space="preserve">…</w:t>
      </w:r>
      <w:r>
        <w:rPr>
          <w:iCs/>
          <w:i/>
        </w:rPr>
        <w:t xml:space="preserve">]</w:t>
      </w:r>
      <w:r>
        <w:rPr>
          <w:iCs/>
          <w:i/>
        </w:rPr>
        <w:t xml:space="preserve">, and soot particles</w:t>
      </w:r>
      <w:r>
        <w:rPr>
          <w:iCs/>
          <w:i/>
        </w:rPr>
        <w:t xml:space="preserve"> </w:t>
      </w:r>
      <w:r>
        <w:rPr>
          <w:iCs/>
          <w:i/>
        </w:rPr>
        <w:t xml:space="preserve">and poisonous gases inhaled by human lungs slowly but surely planted the</w:t>
      </w:r>
      <w:r>
        <w:rPr>
          <w:iCs/>
          <w:i/>
        </w:rPr>
        <w:t xml:space="preserve"> </w:t>
      </w:r>
      <w:r>
        <w:rPr>
          <w:iCs/>
          <w:i/>
        </w:rPr>
        <w:t xml:space="preserve">germ of many a deadly disease.</w:t>
      </w:r>
      <w:r>
        <w:t xml:space="preserve"> </w:t>
      </w:r>
      <w:r>
        <w:t xml:space="preserve">(</w:t>
      </w:r>
      <w:r>
        <w:rPr>
          <w:iCs/>
          <w:i/>
        </w:rPr>
        <w:t xml:space="preserve">Luxemburger Wort für Wahrheit und</w:t>
      </w:r>
      <w:r>
        <w:rPr>
          <w:iCs/>
          <w:i/>
        </w:rPr>
        <w:t xml:space="preserve"> </w:t>
      </w:r>
      <w:r>
        <w:rPr>
          <w:iCs/>
          <w:i/>
        </w:rPr>
        <w:t xml:space="preserve">Recht 1899</w:t>
      </w:r>
      <w:r>
        <w:t xml:space="preserve">)</w:t>
      </w:r>
    </w:p>
    <w:p>
      <w:pPr>
        <w:pStyle w:val="BodyText"/>
      </w:pPr>
      <w:r>
        <w:t xml:space="preserve">Already around this time, awareness about the detrimental side effects</w:t>
      </w:r>
      <w:r>
        <w:t xml:space="preserve"> </w:t>
      </w:r>
      <w:r>
        <w:t xml:space="preserve">of metallurgical dust also existed on a governmental level. This becomes</w:t>
      </w:r>
      <w:r>
        <w:t xml:space="preserve"> </w:t>
      </w:r>
      <w:r>
        <w:t xml:space="preserve">evident in a 1910 investigation undertaken at the instigation of the</w:t>
      </w:r>
      <w:r>
        <w:t xml:space="preserve"> </w:t>
      </w:r>
      <w:r>
        <w:t xml:space="preserve">Luxembourg Prime Minister in response to the construction request for</w:t>
      </w:r>
      <w:r>
        <w:t xml:space="preserve"> </w:t>
      </w:r>
      <w:r>
        <w:t xml:space="preserve">the Belval plant submitted by the German corporation Gelsenkirchener</w:t>
      </w:r>
      <w:r>
        <w:t xml:space="preserve"> </w:t>
      </w:r>
      <w:r>
        <w:t xml:space="preserve">Bergwerks AG. At that time, the corporation had recently acquired a plot</w:t>
      </w:r>
      <w:r>
        <w:t xml:space="preserve"> </w:t>
      </w:r>
      <w:r>
        <w:t xml:space="preserve">of forested land just to the west of Esch. Conceived as a vertically</w:t>
      </w:r>
      <w:r>
        <w:t xml:space="preserve"> </w:t>
      </w:r>
      <w:r>
        <w:t xml:space="preserve">integrated plant, the Belval complex was to include two blast furnaces</w:t>
      </w:r>
      <w:r>
        <w:t xml:space="preserve"> </w:t>
      </w:r>
      <w:r>
        <w:t xml:space="preserve">(later supplemented with a third), steel converters, a sintering plant</w:t>
      </w:r>
      <w:r>
        <w:t xml:space="preserve"> </w:t>
      </w:r>
      <w:r>
        <w:t xml:space="preserve">and rolling mills. In a letter to three engineers (who were most likely</w:t>
      </w:r>
      <w:r>
        <w:t xml:space="preserve"> </w:t>
      </w:r>
      <w:r>
        <w:t xml:space="preserve">state-employed), the Prime Minister expressed reservations about the</w:t>
      </w:r>
      <w:r>
        <w:t xml:space="preserve"> </w:t>
      </w:r>
      <w:r>
        <w:t xml:space="preserve">addition of yet another metallurgical factory in the Minett:</w:t>
      </w:r>
      <w:r>
        <w:t xml:space="preserve"> </w:t>
      </w:r>
      <w:r>
        <w:t xml:space="preserve">‘</w:t>
      </w:r>
      <w:r>
        <w:t xml:space="preserve">[</w:t>
      </w:r>
      <w:r>
        <w:t xml:space="preserve">…</w:t>
      </w:r>
      <w:r>
        <w:t xml:space="preserve">]</w:t>
      </w:r>
      <w:r>
        <w:t xml:space="preserve"> </w:t>
      </w:r>
      <w:r>
        <w:t xml:space="preserve">[</w:t>
      </w:r>
      <w:r>
        <w:t xml:space="preserve">It</w:t>
      </w:r>
      <w:r>
        <w:t xml:space="preserve">]</w:t>
      </w:r>
      <w:r>
        <w:t xml:space="preserve"> </w:t>
      </w:r>
      <w:r>
        <w:t xml:space="preserve">is necessary to investigate all</w:t>
      </w:r>
      <w:r>
        <w:t xml:space="preserve"> </w:t>
      </w:r>
      <w:r>
        <w:t xml:space="preserve">[</w:t>
      </w:r>
      <w:r>
        <w:t xml:space="preserve">technical</w:t>
      </w:r>
      <w:r>
        <w:t xml:space="preserve">]</w:t>
      </w:r>
      <w:r>
        <w:t xml:space="preserve"> </w:t>
      </w:r>
      <w:r>
        <w:t xml:space="preserve">methods to curtail noise</w:t>
      </w:r>
      <w:r>
        <w:t xml:space="preserve"> </w:t>
      </w:r>
      <w:r>
        <w:t xml:space="preserve">[</w:t>
      </w:r>
      <w:r>
        <w:t xml:space="preserve">…</w:t>
      </w:r>
      <w:r>
        <w:t xml:space="preserve">]</w:t>
      </w:r>
      <w:r>
        <w:t xml:space="preserve"> </w:t>
      </w:r>
      <w:r>
        <w:t xml:space="preserve">and dust</w:t>
      </w:r>
      <w:r>
        <w:t xml:space="preserve"> </w:t>
      </w:r>
      <w:r>
        <w:t xml:space="preserve">[</w:t>
      </w:r>
      <w:r>
        <w:t xml:space="preserve">…</w:t>
      </w:r>
      <w:r>
        <w:t xml:space="preserve">]</w:t>
      </w:r>
      <w:r>
        <w:t xml:space="preserve">.</w:t>
      </w:r>
      <w:r>
        <w:t xml:space="preserve">’</w:t>
      </w:r>
      <w:r>
        <w:t xml:space="preserve"> </w:t>
      </w:r>
      <w:r>
        <w:t xml:space="preserve">(9139636/88ILKR6H)</w:t>
      </w:r>
    </w:p>
    <w:p>
      <w:pPr>
        <w:pStyle w:val="BodyText"/>
      </w:pPr>
      <w:r>
        <w:t xml:space="preserve">Consistent with the legal framework of the time (</w:t>
      </w:r>
      <w:r>
        <w:rPr>
          <w:iCs/>
          <w:i/>
        </w:rPr>
        <w:t xml:space="preserve">Parmentier</w:t>
      </w:r>
      <w:r>
        <w:rPr>
          <w:iCs/>
          <w:i/>
        </w:rPr>
        <w:t xml:space="preserve"> </w:t>
      </w:r>
      <w:r>
        <w:rPr>
          <w:iCs/>
          <w:i/>
        </w:rPr>
        <w:t xml:space="preserve">2008</w:t>
      </w:r>
      <w:r>
        <w:t xml:space="preserve">), the Prime Minister’s reservations were mainly driven by a desire</w:t>
      </w:r>
      <w:r>
        <w:t xml:space="preserve"> </w:t>
      </w:r>
      <w:r>
        <w:t xml:space="preserve">to minimise damage to the private property of adjacent landowners; a</w:t>
      </w:r>
      <w:r>
        <w:t xml:space="preserve"> </w:t>
      </w:r>
      <w:r>
        <w:t xml:space="preserve">true</w:t>
      </w:r>
      <w:r>
        <w:t xml:space="preserve"> </w:t>
      </w:r>
      <w:r>
        <w:t xml:space="preserve">‘</w:t>
      </w:r>
      <w:r>
        <w:t xml:space="preserve">environmental</w:t>
      </w:r>
      <w:r>
        <w:t xml:space="preserve">’</w:t>
      </w:r>
      <w:r>
        <w:t xml:space="preserve"> </w:t>
      </w:r>
      <w:r>
        <w:t xml:space="preserve">awareness (as can be seen embryonically in the very</w:t>
      </w:r>
      <w:r>
        <w:t xml:space="preserve"> </w:t>
      </w:r>
      <w:r>
        <w:rPr>
          <w:iCs/>
          <w:i/>
        </w:rPr>
        <w:t xml:space="preserve">avant-garde</w:t>
      </w:r>
      <w:r>
        <w:t xml:space="preserve"> </w:t>
      </w:r>
      <w:r>
        <w:t xml:space="preserve">1899 newspaper article mentioned above) was not yet</w:t>
      </w:r>
      <w:r>
        <w:t xml:space="preserve"> </w:t>
      </w:r>
      <w:r>
        <w:t xml:space="preserve">part of the politicians’ intellectual</w:t>
      </w:r>
      <w:r>
        <w:t xml:space="preserve"> </w:t>
      </w:r>
      <w:r>
        <w:rPr>
          <w:iCs/>
          <w:i/>
        </w:rPr>
        <w:t xml:space="preserve">habitus</w:t>
      </w:r>
      <w:r>
        <w:t xml:space="preserve">. In response, the</w:t>
      </w:r>
      <w:r>
        <w:t xml:space="preserve"> </w:t>
      </w:r>
      <w:r>
        <w:t xml:space="preserve">experts offered a highly ambiguous evaluation of the prospective plant.</w:t>
      </w:r>
      <w:r>
        <w:t xml:space="preserve"> </w:t>
      </w:r>
      <w:r>
        <w:t xml:space="preserve">Although they acknowledged the existence of a pollution burden, this</w:t>
      </w:r>
      <w:r>
        <w:t xml:space="preserve"> </w:t>
      </w:r>
      <w:r>
        <w:t xml:space="preserve">burden was considered to be a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  <w:r>
        <w:t xml:space="preserve"> </w:t>
      </w:r>
      <w:r>
        <w:t xml:space="preserve">phenomenon in industrial regions:</w:t>
      </w:r>
    </w:p>
    <w:p>
      <w:pPr>
        <w:pStyle w:val="BodyText"/>
      </w:pPr>
      <w:r>
        <w:rPr>
          <w:iCs/>
          <w:i/>
        </w:rPr>
        <w:t xml:space="preserve">The inconveniences these kinds of establishment can have for</w:t>
      </w:r>
      <w:r>
        <w:rPr>
          <w:iCs/>
          <w:i/>
        </w:rPr>
        <w:t xml:space="preserve"> </w:t>
      </w:r>
      <w:r>
        <w:rPr>
          <w:iCs/>
          <w:i/>
        </w:rPr>
        <w:t xml:space="preserve">certain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iCs/>
          <w:i/>
        </w:rPr>
        <w:t xml:space="preserve">neighbouring</w:t>
      </w:r>
      <w:r>
        <w:rPr>
          <w:iCs/>
          <w:i/>
        </w:rPr>
        <w:t xml:space="preserve">]</w:t>
      </w:r>
      <w:r>
        <w:rPr>
          <w:iCs/>
          <w:i/>
        </w:rPr>
        <w:t xml:space="preserve"> </w:t>
      </w:r>
      <w:r>
        <w:rPr>
          <w:iCs/>
          <w:i/>
        </w:rPr>
        <w:t xml:space="preserve">owners in terms of their enjoyment of the</w:t>
      </w:r>
      <w:r>
        <w:rPr>
          <w:iCs/>
          <w:i/>
        </w:rPr>
        <w:t xml:space="preserve"> </w:t>
      </w:r>
      <w:r>
        <w:rPr>
          <w:iCs/>
          <w:i/>
        </w:rPr>
        <w:t xml:space="preserve">tranquillity and pure air of the countryside are not to be denied. These</w:t>
      </w:r>
      <w:r>
        <w:rPr>
          <w:iCs/>
          <w:i/>
        </w:rPr>
        <w:t xml:space="preserve"> </w:t>
      </w:r>
      <w:r>
        <w:rPr>
          <w:iCs/>
          <w:i/>
        </w:rPr>
        <w:t xml:space="preserve">inconveniences stem from the vapours and dust that detract from the</w:t>
      </w:r>
      <w:r>
        <w:rPr>
          <w:iCs/>
          <w:i/>
        </w:rPr>
        <w:t xml:space="preserve"> </w:t>
      </w:r>
      <w:r>
        <w:rPr>
          <w:iCs/>
          <w:i/>
        </w:rPr>
        <w:t xml:space="preserve">purity of the air, as well as the noise caused by the machines and the</w:t>
      </w:r>
      <w:r>
        <w:rPr>
          <w:iCs/>
          <w:i/>
        </w:rPr>
        <w:t xml:space="preserve"> </w:t>
      </w:r>
      <w:r>
        <w:rPr>
          <w:iCs/>
          <w:i/>
        </w:rPr>
        <w:t xml:space="preserve">movement of workers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iCs/>
          <w:i/>
        </w:rPr>
        <w:t xml:space="preserve">…</w:t>
      </w:r>
      <w:r>
        <w:rPr>
          <w:iCs/>
          <w:i/>
        </w:rPr>
        <w:t xml:space="preserve">]</w:t>
      </w:r>
      <w:r>
        <w:rPr>
          <w:iCs/>
          <w:i/>
        </w:rPr>
        <w:t xml:space="preserve">. Such inconveniences are common in</w:t>
      </w:r>
      <w:r>
        <w:rPr>
          <w:iCs/>
          <w:i/>
        </w:rPr>
        <w:t xml:space="preserve"> </w:t>
      </w:r>
      <w:r>
        <w:rPr>
          <w:iCs/>
          <w:i/>
        </w:rPr>
        <w:t xml:space="preserve">industrial centres; everyone experiences them in Esch, Differdange,</w:t>
      </w:r>
      <w:r>
        <w:rPr>
          <w:iCs/>
          <w:i/>
        </w:rPr>
        <w:t xml:space="preserve"> </w:t>
      </w:r>
      <w:r>
        <w:rPr>
          <w:iCs/>
          <w:i/>
        </w:rPr>
        <w:t xml:space="preserve">Rodange, Dudelange, etc. Yet they cannot be invoked as a reason to</w:t>
      </w:r>
      <w:r>
        <w:rPr>
          <w:iCs/>
          <w:i/>
        </w:rPr>
        <w:t xml:space="preserve"> </w:t>
      </w:r>
      <w:r>
        <w:rPr>
          <w:iCs/>
          <w:i/>
        </w:rPr>
        <w:t xml:space="preserve">refuse authorisation.</w:t>
      </w:r>
      <w:r>
        <w:t xml:space="preserve"> </w:t>
      </w:r>
      <w:r>
        <w:t xml:space="preserve">(9139636/83GK3TZT)</w:t>
      </w:r>
    </w:p>
    <w:p>
      <w:pPr>
        <w:pStyle w:val="BodyText"/>
      </w:pPr>
      <w:r>
        <w:t xml:space="preserve">This discourse was typical of the professional ethos of late-19th and</w:t>
      </w:r>
      <w:r>
        <w:t xml:space="preserve"> </w:t>
      </w:r>
      <w:r>
        <w:t xml:space="preserve">early-20th-century engineers, who typically saw themselves as expert</w:t>
      </w:r>
      <w:r>
        <w:t xml:space="preserve"> </w:t>
      </w:r>
      <w:r>
        <w:t xml:space="preserve">organisers, both within and beyond their technical sphere of competence</w:t>
      </w:r>
      <w:r>
        <w:t xml:space="preserve"> </w:t>
      </w:r>
      <w:r>
        <w:t xml:space="preserve">(on the role of engineers in Luxembourg society, see (</w:t>
      </w:r>
      <w:r>
        <w:rPr>
          <w:iCs/>
          <w:i/>
        </w:rPr>
        <w:t xml:space="preserve">Glesener,</w:t>
      </w:r>
      <w:r>
        <w:rPr>
          <w:iCs/>
          <w:i/>
        </w:rPr>
        <w:t xml:space="preserve"> </w:t>
      </w:r>
      <w:r>
        <w:rPr>
          <w:iCs/>
          <w:i/>
        </w:rPr>
        <w:t xml:space="preserve">Wilhelm</w:t>
      </w:r>
      <w:r>
        <w:t xml:space="preserve"> </w:t>
      </w:r>
      <w:r>
        <w:t xml:space="preserve">)). As such, the engineers also gave advice about the moral</w:t>
      </w:r>
      <w:r>
        <w:t xml:space="preserve"> </w:t>
      </w:r>
      <w:r>
        <w:t xml:space="preserve">economy in which the steelmaking was to take place: in their view, the</w:t>
      </w:r>
      <w:r>
        <w:t xml:space="preserve"> </w:t>
      </w:r>
      <w:r>
        <w:t xml:space="preserve">imperative of economic development outweighed the time-honoured right of</w:t>
      </w:r>
      <w:r>
        <w:t xml:space="preserve"> </w:t>
      </w:r>
      <w:r>
        <w:t xml:space="preserve">neighbouring inhabitants to</w:t>
      </w:r>
      <w:r>
        <w:t xml:space="preserve"> </w:t>
      </w:r>
      <w:r>
        <w:t xml:space="preserve">‘</w:t>
      </w:r>
      <w:r>
        <w:t xml:space="preserve">pure</w:t>
      </w:r>
      <w:r>
        <w:t xml:space="preserve">’</w:t>
      </w:r>
      <w:r>
        <w:t xml:space="preserve"> </w:t>
      </w:r>
      <w:r>
        <w:t xml:space="preserve">air. The engineers’ opinion proved to</w:t>
      </w:r>
      <w:r>
        <w:t xml:space="preserve"> </w:t>
      </w:r>
      <w:r>
        <w:t xml:space="preserve">be decisive: shortly after the governmental enquiry, a green light was</w:t>
      </w:r>
      <w:r>
        <w:t xml:space="preserve"> </w:t>
      </w:r>
      <w:r>
        <w:t xml:space="preserve">given to the Gelsenkirchener Bergwerks AG, and in 1911 the two blast</w:t>
      </w:r>
      <w:r>
        <w:t xml:space="preserve"> </w:t>
      </w:r>
      <w:r>
        <w:t xml:space="preserve">furnaces of the iron and steel complex (which would later become known</w:t>
      </w:r>
      <w:r>
        <w:t xml:space="preserve"> </w:t>
      </w:r>
      <w:r>
        <w:t xml:space="preserve">as Belval) were fired up. Soon enough, newspapers would again voice</w:t>
      </w:r>
      <w:r>
        <w:t xml:space="preserve"> </w:t>
      </w:r>
      <w:r>
        <w:t xml:space="preserve">concerns about the increasing dust problem in Esch. In April 1914, just</w:t>
      </w:r>
      <w:r>
        <w:t xml:space="preserve"> </w:t>
      </w:r>
      <w:r>
        <w:t xml:space="preserve">three months before the start of the First World War, another</w:t>
      </w:r>
      <w:r>
        <w:t xml:space="preserve"> </w:t>
      </w:r>
      <w:r>
        <w:t xml:space="preserve">conservative newspaper, the</w:t>
      </w:r>
      <w:r>
        <w:t xml:space="preserve"> </w:t>
      </w:r>
      <w:r>
        <w:rPr>
          <w:iCs/>
          <w:i/>
        </w:rPr>
        <w:t xml:space="preserve">Obermosel-Zeitung</w:t>
      </w:r>
      <w:r>
        <w:t xml:space="preserve">, for instance</w:t>
      </w:r>
      <w:r>
        <w:t xml:space="preserve"> </w:t>
      </w:r>
      <w:r>
        <w:t xml:space="preserve">voiced concerns about the worsening</w:t>
      </w:r>
      <w:r>
        <w:t xml:space="preserve"> </w:t>
      </w:r>
      <w:r>
        <w:t xml:space="preserve">‘</w:t>
      </w:r>
      <w:r>
        <w:t xml:space="preserve">smoke plague</w:t>
      </w:r>
      <w:r>
        <w:t xml:space="preserve">’</w:t>
      </w:r>
      <w:r>
        <w:t xml:space="preserve">:</w:t>
      </w:r>
    </w:p>
    <w:p>
      <w:pPr>
        <w:pStyle w:val="BodyText"/>
      </w:pPr>
      <w:r>
        <w:rPr>
          <w:iCs/>
          <w:i/>
        </w:rPr>
        <w:t xml:space="preserve">If any town far and wide suffers greatly from the smoke plague, it</w:t>
      </w:r>
      <w:r>
        <w:rPr>
          <w:iCs/>
          <w:i/>
        </w:rPr>
        <w:t xml:space="preserve"> </w:t>
      </w:r>
      <w:r>
        <w:rPr>
          <w:iCs/>
          <w:i/>
        </w:rPr>
        <w:t xml:space="preserve">is Esch. No fewer than 30 to 40 blast furnace chimneys in the town’s</w:t>
      </w:r>
      <w:r>
        <w:rPr>
          <w:iCs/>
          <w:i/>
        </w:rPr>
        <w:t xml:space="preserve"> </w:t>
      </w:r>
      <w:r>
        <w:rPr>
          <w:iCs/>
          <w:i/>
        </w:rPr>
        <w:t xml:space="preserve">immediate vicinity spew their contents on the Minett’s capital day and</w:t>
      </w:r>
      <w:r>
        <w:rPr>
          <w:iCs/>
          <w:i/>
        </w:rPr>
        <w:t xml:space="preserve"> </w:t>
      </w:r>
      <w:r>
        <w:rPr>
          <w:iCs/>
          <w:i/>
        </w:rPr>
        <w:t xml:space="preserve">night. If a resourceful person were to come up with an effective</w:t>
      </w:r>
      <w:r>
        <w:rPr>
          <w:iCs/>
          <w:i/>
        </w:rPr>
        <w:t xml:space="preserve"> </w:t>
      </w:r>
      <w:r>
        <w:rPr>
          <w:iCs/>
          <w:i/>
        </w:rPr>
        <w:t xml:space="preserve">invention against the smoke plague, he should certainly file a patent in</w:t>
      </w:r>
      <w:r>
        <w:rPr>
          <w:iCs/>
          <w:i/>
        </w:rPr>
        <w:t xml:space="preserve"> </w:t>
      </w:r>
      <w:r>
        <w:rPr>
          <w:iCs/>
          <w:i/>
        </w:rPr>
        <w:t xml:space="preserve">Esch. It is only a small consolation for the people of Esch to hear that</w:t>
      </w:r>
      <w:r>
        <w:rPr>
          <w:iCs/>
          <w:i/>
        </w:rPr>
        <w:t xml:space="preserve"> </w:t>
      </w:r>
      <w:r>
        <w:rPr>
          <w:iCs/>
          <w:i/>
        </w:rPr>
        <w:t xml:space="preserve">the smoke plague is also known to be a great evil in other places, and</w:t>
      </w:r>
      <w:r>
        <w:rPr>
          <w:iCs/>
          <w:i/>
        </w:rPr>
        <w:t xml:space="preserve"> </w:t>
      </w:r>
      <w:r>
        <w:rPr>
          <w:iCs/>
          <w:i/>
        </w:rPr>
        <w:t xml:space="preserve">that in many cases desperate efforts are being made to combat it</w:t>
      </w:r>
      <w:r>
        <w:rPr>
          <w:iCs/>
          <w:i/>
        </w:rPr>
        <w:t xml:space="preserve"> </w:t>
      </w:r>
      <w:r>
        <w:rPr>
          <w:iCs/>
          <w:i/>
        </w:rPr>
        <w:t xml:space="preserve">[</w:t>
      </w:r>
      <w:r>
        <w:rPr>
          <w:iCs/>
          <w:i/>
        </w:rPr>
        <w:t xml:space="preserve">…</w:t>
      </w:r>
      <w:r>
        <w:rPr>
          <w:iCs/>
          <w:i/>
        </w:rPr>
        <w:t xml:space="preserve">]</w:t>
      </w:r>
      <w:r>
        <w:rPr>
          <w:iCs/>
          <w:i/>
        </w:rPr>
        <w:t xml:space="preserve">.</w:t>
      </w:r>
      <w:r>
        <w:t xml:space="preserve"> </w:t>
      </w:r>
      <w:r>
        <w:t xml:space="preserve">(</w:t>
      </w:r>
      <w:r>
        <w:rPr>
          <w:iCs/>
          <w:i/>
        </w:rPr>
        <w:t xml:space="preserve">Obermosel-Zeitung 1914</w:t>
      </w:r>
      <w:r>
        <w:t xml:space="preserve">)</w:t>
      </w:r>
    </w:p>
    <w:p>
      <w:pPr>
        <w:pStyle w:val="BodyText"/>
      </w:pPr>
      <w:r>
        <w:t xml:space="preserve">Still in 1914, the Esch-based architect Paul Flesch declared in a</w:t>
      </w:r>
      <w:r>
        <w:t xml:space="preserve"> </w:t>
      </w:r>
      <w:r>
        <w:t xml:space="preserve">municipal council meeting that Esch should keep a corridor without</w:t>
      </w:r>
      <w:r>
        <w:t xml:space="preserve"> </w:t>
      </w:r>
      <w:r>
        <w:t xml:space="preserve">industry in the north, to allow the town’s 30 000 inhabitants</w:t>
      </w:r>
      <w:r>
        <w:t xml:space="preserve"> </w:t>
      </w:r>
      <w:r>
        <w:t xml:space="preserve">‘</w:t>
      </w:r>
      <w:r>
        <w:t xml:space="preserve">to</w:t>
      </w:r>
      <w:r>
        <w:t xml:space="preserve"> </w:t>
      </w:r>
      <w:r>
        <w:t xml:space="preserve">breathe some clean air for at least a few days a year</w:t>
      </w:r>
      <w:r>
        <w:t xml:space="preserve">’</w:t>
      </w:r>
      <w:r>
        <w:t xml:space="preserve">. With his call</w:t>
      </w:r>
      <w:r>
        <w:t xml:space="preserve"> </w:t>
      </w:r>
      <w:r>
        <w:t xml:space="preserve">for the incorporation of public hygiene principles in urban planning</w:t>
      </w:r>
      <w:r>
        <w:t xml:space="preserve"> </w:t>
      </w:r>
      <w:r>
        <w:t xml:space="preserve">policies, Flesch sought to pair economic development with a more decent</w:t>
      </w:r>
      <w:r>
        <w:t xml:space="preserve"> </w:t>
      </w:r>
      <w:r>
        <w:t xml:space="preserve">quality of life for the town’s inhabitants (</w:t>
      </w:r>
      <w:r>
        <w:rPr>
          <w:iCs/>
          <w:i/>
        </w:rPr>
        <w:t xml:space="preserve">Scuto 2005</w:t>
      </w:r>
      <w:r>
        <w:t xml:space="preserve">). As it</w:t>
      </w:r>
      <w:r>
        <w:t xml:space="preserve"> </w:t>
      </w:r>
      <w:r>
        <w:t xml:space="preserve">turned out, the north of Esch would effectively remain industry-free –</w:t>
      </w:r>
      <w:r>
        <w:t xml:space="preserve"> </w:t>
      </w:r>
      <w:r>
        <w:t xml:space="preserve">even though the</w:t>
      </w:r>
      <w:r>
        <w:t xml:space="preserve"> </w:t>
      </w:r>
      <w:r>
        <w:t xml:space="preserve">‘</w:t>
      </w:r>
      <w:r>
        <w:t xml:space="preserve">right to produce</w:t>
      </w:r>
      <w:r>
        <w:t xml:space="preserve">’</w:t>
      </w:r>
      <w:r>
        <w:t xml:space="preserve"> </w:t>
      </w:r>
      <w:r>
        <w:t xml:space="preserve">(and, consequently, the right to</w:t>
      </w:r>
      <w:r>
        <w:t xml:space="preserve"> </w:t>
      </w:r>
      <w:r>
        <w:t xml:space="preserve">pollute) of the existing iron and steel complexes would never be called</w:t>
      </w:r>
      <w:r>
        <w:t xml:space="preserve"> </w:t>
      </w:r>
      <w:r>
        <w:t xml:space="preserve">into question by local and national authorities. Using a term from</w:t>
      </w:r>
      <w:r>
        <w:t xml:space="preserve"> </w:t>
      </w:r>
      <w:r>
        <w:t xml:space="preserve">German historiography (e.g. (</w:t>
      </w:r>
      <w:r>
        <w:rPr>
          <w:iCs/>
          <w:i/>
        </w:rPr>
        <w:t xml:space="preserve">Geissler 2016</w:t>
      </w:r>
      <w:r>
        <w:t xml:space="preserve">)), it can be said that</w:t>
      </w:r>
      <w:r>
        <w:t xml:space="preserve"> </w:t>
      </w:r>
      <w:r>
        <w:t xml:space="preserve">these authorities consistently affirmed the</w:t>
      </w:r>
      <w:r>
        <w:t xml:space="preserve"> </w:t>
      </w:r>
      <w:r>
        <w:rPr>
          <w:iCs/>
          <w:i/>
        </w:rPr>
        <w:t xml:space="preserve">Ortsüblichkeit</w:t>
      </w:r>
      <w:r>
        <w:t xml:space="preserve"> </w:t>
      </w:r>
      <w:r>
        <w:t xml:space="preserve">(</w:t>
      </w:r>
      <w:r>
        <w:t xml:space="preserve">‘</w:t>
      </w:r>
      <w:r>
        <w:t xml:space="preserve">geographical appropriateness</w:t>
      </w:r>
      <w:r>
        <w:t xml:space="preserve">’</w:t>
      </w:r>
      <w:r>
        <w:t xml:space="preserve">) of industry. This principle was further</w:t>
      </w:r>
      <w:r>
        <w:t xml:space="preserve"> </w:t>
      </w:r>
      <w:r>
        <w:t xml:space="preserve">underpinned by the powerful political and economic position of the ARBED</w:t>
      </w:r>
      <w:r>
        <w:t xml:space="preserve"> </w:t>
      </w:r>
      <w:r>
        <w:t xml:space="preserve">company (</w:t>
      </w:r>
      <w:r>
        <w:rPr>
          <w:iCs/>
          <w:i/>
        </w:rPr>
        <w:t xml:space="preserve">Aciéries réunies de Burbach-Eich-Dudelange</w:t>
      </w:r>
      <w:r>
        <w:t xml:space="preserve">), which took</w:t>
      </w:r>
      <w:r>
        <w:t xml:space="preserve"> </w:t>
      </w:r>
      <w:r>
        <w:t xml:space="preserve">over ownership of the Belval complex in 1919 (</w:t>
      </w:r>
      <w:r>
        <w:rPr>
          <w:iCs/>
          <w:i/>
        </w:rPr>
        <w:t xml:space="preserve">Knebeler, Scuto</w:t>
      </w:r>
      <w:r>
        <w:rPr>
          <w:iCs/>
          <w:i/>
        </w:rPr>
        <w:t xml:space="preserve"> </w:t>
      </w:r>
      <w:r>
        <w:rPr>
          <w:iCs/>
          <w:i/>
        </w:rPr>
        <w:t xml:space="preserve">2010</w:t>
      </w:r>
      <w:r>
        <w:t xml:space="preserve">). In this constellation, the plant would thrive: between 1911 and</w:t>
      </w:r>
      <w:r>
        <w:t xml:space="preserve"> </w:t>
      </w:r>
      <w:r>
        <w:t xml:space="preserve">1997, a total of almost 80 million tonnes of iron was produced at the</w:t>
      </w:r>
      <w:r>
        <w:t xml:space="preserve"> </w:t>
      </w:r>
      <w:r>
        <w:t xml:space="preserve">Belval site – or about one third of Luxembourg’s total production</w:t>
      </w:r>
      <w:r>
        <w:t xml:space="preserve"> </w:t>
      </w:r>
      <w:r>
        <w:t xml:space="preserve">during that period. Belval’s corresponding steel production amounted to</w:t>
      </w:r>
      <w:r>
        <w:t xml:space="preserve"> </w:t>
      </w:r>
      <w:r>
        <w:t xml:space="preserve">approximately 75 million tonnes – a number that is continuing to grow</w:t>
      </w:r>
      <w:r>
        <w:t xml:space="preserve"> </w:t>
      </w:r>
      <w:r>
        <w:t xml:space="preserve">to this day, as the steelworks are still in operation even after the</w:t>
      </w:r>
      <w:r>
        <w:t xml:space="preserve"> </w:t>
      </w:r>
      <w:r>
        <w:t xml:space="preserve">closure of the last blast furnace in 1997 (for production numbers, see</w:t>
      </w:r>
      <w:r>
        <w:t xml:space="preserve"> </w:t>
      </w:r>
      <w:r>
        <w:t xml:space="preserve">(</w:t>
      </w:r>
      <w:r>
        <w:rPr>
          <w:iCs/>
          <w:i/>
        </w:rPr>
        <w:t xml:space="preserve">Knebeler, Scuto 2010</w:t>
      </w:r>
      <w:r>
        <w:t xml:space="preserve">)). As we will investigate in the following</w:t>
      </w:r>
      <w:r>
        <w:t xml:space="preserve"> </w:t>
      </w:r>
      <w:r>
        <w:t xml:space="preserve">sections, these very high production levels also had a severe impact on</w:t>
      </w:r>
      <w:r>
        <w:t xml:space="preserve"> </w:t>
      </w:r>
      <w:r>
        <w:t xml:space="preserve">the local environment.</w:t>
      </w:r>
    </w:p>
    <w:bookmarkStart w:id="31" w:name="steelmaking-techniques-in-luxembourg"/>
    <w:p>
      <w:pPr>
        <w:pStyle w:val="Heading2"/>
      </w:pPr>
      <w:r>
        <w:t xml:space="preserve">Steelmaking techniques in</w:t>
      </w:r>
      <w:r>
        <w:t xml:space="preserve"> </w:t>
      </w:r>
      <w:r>
        <w:t xml:space="preserve">Luxembourg</w:t>
      </w:r>
    </w:p>
    <w:bookmarkEnd w:id="31"/>
    <w:p>
      <w:pPr>
        <w:pStyle w:val="FirstParagraph"/>
      </w:pPr>
      <w:r>
        <w:t xml:space="preserve">As steelmaking techniques developed, the degree of dust pollution</w:t>
      </w:r>
      <w:r>
        <w:t xml:space="preserve"> </w:t>
      </w:r>
      <w:r>
        <w:t xml:space="preserve">resulting from the steel industry in the Minett varied over time.</w:t>
      </w:r>
      <w:r>
        <w:t xml:space="preserve"> </w:t>
      </w:r>
      <w:r>
        <w:t xml:space="preserve">Initially, at the onset of industrialisation in the 1870s, Luxembourg’s</w:t>
      </w:r>
      <w:r>
        <w:t xml:space="preserve"> </w:t>
      </w:r>
      <w:r>
        <w:t xml:space="preserve">plants used the Bessemer process, the first industrial method to produce</w:t>
      </w:r>
      <w:r>
        <w:t xml:space="preserve"> </w:t>
      </w:r>
      <w:r>
        <w:t xml:space="preserve">steel from molten pig iron, which was invented in the 1850s and</w:t>
      </w:r>
      <w:r>
        <w:t xml:space="preserve"> </w:t>
      </w:r>
      <w:r>
        <w:t xml:space="preserve">complemented in 1864 by the Siemens-Martin process (</w:t>
      </w:r>
      <w:r>
        <w:rPr>
          <w:iCs/>
          <w:i/>
        </w:rPr>
        <w:t xml:space="preserve">Knebeler</w:t>
      </w:r>
      <w:r>
        <w:rPr>
          <w:iCs/>
          <w:i/>
        </w:rPr>
        <w:t xml:space="preserve"> </w:t>
      </w:r>
      <w:r>
        <w:rPr>
          <w:iCs/>
          <w:i/>
        </w:rPr>
        <w:t xml:space="preserve">2011</w:t>
      </w:r>
      <w:r>
        <w:t xml:space="preserve">,</w:t>
      </w:r>
      <w:r>
        <w:t xml:space="preserve"> </w:t>
      </w:r>
      <w:r>
        <w:rPr>
          <w:iCs/>
          <w:i/>
        </w:rPr>
        <w:t xml:space="preserve">Metz 1972</w:t>
      </w:r>
      <w:r>
        <w:t xml:space="preserve">). Impurities were removed by oxidation, i.e. by</w:t>
      </w:r>
      <w:r>
        <w:t xml:space="preserve"> </w:t>
      </w:r>
      <w:r>
        <w:t xml:space="preserve">blowing air through the molten iron. However, as the iron ore found in</w:t>
      </w:r>
      <w:r>
        <w:t xml:space="preserve"> </w:t>
      </w:r>
      <w:r>
        <w:t xml:space="preserve">the Minett is high in phosphorous, only low-quality steel could be</w:t>
      </w:r>
      <w:r>
        <w:t xml:space="preserve"> </w:t>
      </w:r>
      <w:r>
        <w:t xml:space="preserve">manufactured (</w:t>
      </w:r>
      <w:r>
        <w:rPr>
          <w:iCs/>
          <w:i/>
        </w:rPr>
        <w:t xml:space="preserve">Knebeler 2011</w:t>
      </w:r>
      <w:r>
        <w:t xml:space="preserve">). This changed with the modification</w:t>
      </w:r>
      <w:r>
        <w:t xml:space="preserve"> </w:t>
      </w:r>
      <w:r>
        <w:t xml:space="preserve">of the Bessemer process by Sidney Gilchrist Thomas, who used dolomite,</w:t>
      </w:r>
      <w:r>
        <w:t xml:space="preserve"> </w:t>
      </w:r>
      <w:r>
        <w:t xml:space="preserve">which is basic, as the converter lining (instead of packed sand, which</w:t>
      </w:r>
      <w:r>
        <w:t xml:space="preserve"> </w:t>
      </w:r>
      <w:r>
        <w:t xml:space="preserve">is acidic), thereby removing the phosphorous from the steel into the</w:t>
      </w:r>
      <w:r>
        <w:t xml:space="preserve"> </w:t>
      </w:r>
      <w:r>
        <w:t xml:space="preserve">slag (</w:t>
      </w:r>
      <w:r>
        <w:rPr>
          <w:iCs/>
          <w:i/>
        </w:rPr>
        <w:t xml:space="preserve">Knebeler 2011</w:t>
      </w:r>
      <w:r>
        <w:t xml:space="preserve">,</w:t>
      </w:r>
      <w:r>
        <w:t xml:space="preserve"> </w:t>
      </w:r>
      <w:r>
        <w:rPr>
          <w:iCs/>
          <w:i/>
        </w:rPr>
        <w:t xml:space="preserve">Metz 1972</w:t>
      </w:r>
      <w:r>
        <w:t xml:space="preserve">). In Luxembourg, the first</w:t>
      </w:r>
      <w:r>
        <w:t xml:space="preserve"> </w:t>
      </w:r>
      <w:r>
        <w:t xml:space="preserve">Thomas steel was produced in 1886; the process was complemented by</w:t>
      </w:r>
      <w:r>
        <w:t xml:space="preserve"> </w:t>
      </w:r>
      <w:r>
        <w:t xml:space="preserve">electric arc furnace (EAF) steelmaking after 1900. From the 1950s</w:t>
      </w:r>
      <w:r>
        <w:t xml:space="preserve"> </w:t>
      </w:r>
      <w:r>
        <w:t xml:space="preserve">onwards, pure oxygen processes like the LD-AC process</w:t>
      </w:r>
      <w:r>
        <w:t xml:space="preserve"> </w:t>
      </w:r>
      <w:r>
        <w:t xml:space="preserve">(</w:t>
      </w:r>
      <w:r>
        <w:rPr>
          <w:iCs/>
          <w:i/>
        </w:rPr>
        <w:t xml:space="preserve">Linz-Donawitz – ARBED – Centre national de recherches</w:t>
      </w:r>
      <w:r>
        <w:rPr>
          <w:iCs/>
          <w:i/>
        </w:rPr>
        <w:t xml:space="preserve"> </w:t>
      </w:r>
      <w:r>
        <w:rPr>
          <w:iCs/>
          <w:i/>
        </w:rPr>
        <w:t xml:space="preserve">métallurgiques de Liège</w:t>
      </w:r>
      <w:r>
        <w:t xml:space="preserve">) were predominantly used to produce higher</w:t>
      </w:r>
      <w:r>
        <w:t xml:space="preserve"> </w:t>
      </w:r>
      <w:r>
        <w:t xml:space="preserve">quality steel with fewer impurities compared to Thomas steel</w:t>
      </w:r>
      <w:r>
        <w:t xml:space="preserve"> </w:t>
      </w:r>
      <w:r>
        <w:t xml:space="preserve">(</w:t>
      </w:r>
      <w:r>
        <w:rPr>
          <w:iCs/>
          <w:i/>
        </w:rPr>
        <w:t xml:space="preserve">Knebeler 2011</w:t>
      </w:r>
      <w:r>
        <w:t xml:space="preserve">,</w:t>
      </w:r>
      <w:r>
        <w:t xml:space="preserve"> </w:t>
      </w:r>
      <w:r>
        <w:rPr>
          <w:iCs/>
          <w:i/>
        </w:rPr>
        <w:t xml:space="preserve">Metz 1972</w:t>
      </w:r>
      <w:r>
        <w:t xml:space="preserve">).</w:t>
      </w:r>
      <w:r>
        <w:t xml:space="preserve"> </w:t>
      </w:r>
      <w:r>
        <w:t xml:space="preserve">[</w:t>
      </w:r>
      <w:r>
        <w:t xml:space="preserve">Other techniques replacing</w:t>
      </w:r>
      <w:r>
        <w:t xml:space="preserve"> </w:t>
      </w:r>
      <w:r>
        <w:t xml:space="preserve">Thomas steel were the Lance Bubbling Equilibrium (LBE), ARBED Ladle</w:t>
      </w:r>
      <w:r>
        <w:t xml:space="preserve"> </w:t>
      </w:r>
      <w:r>
        <w:t xml:space="preserve">Treatment (ALT) or LD Kaldo, and Rotovert. (</w:t>
      </w:r>
      <w:r>
        <w:rPr>
          <w:iCs/>
          <w:i/>
        </w:rPr>
        <w:t xml:space="preserve">Knebeler 2011</w:t>
      </w:r>
      <w:r>
        <w:t xml:space="preserve">,</w:t>
      </w:r>
      <w:r>
        <w:t xml:space="preserve"> </w:t>
      </w:r>
      <w:r>
        <w:rPr>
          <w:iCs/>
          <w:i/>
        </w:rPr>
        <w:t xml:space="preserve">Metz 1972</w:t>
      </w:r>
      <w:r>
        <w:t xml:space="preserve">)</w:t>
      </w:r>
      <w:r>
        <w:t xml:space="preserve">]</w:t>
      </w:r>
    </w:p>
    <w:p>
      <w:pPr>
        <w:pStyle w:val="BodyText"/>
      </w:pPr>
      <w:r>
        <w:t xml:space="preserve">The LD-AC method was reported to generate less dust (9139636/EG7EKVXT).</w:t>
      </w:r>
      <w:r>
        <w:t xml:space="preserve"> </w:t>
      </w:r>
      <w:r>
        <w:t xml:space="preserve">In a 1972 article, Metz signalled that the steelworks in the Minett used</w:t>
      </w:r>
      <w:r>
        <w:t xml:space="preserve"> </w:t>
      </w:r>
      <w:r>
        <w:t xml:space="preserve">two principal techniques to perform dedusting: electro-static</w:t>
      </w:r>
      <w:r>
        <w:t xml:space="preserve"> </w:t>
      </w:r>
      <w:r>
        <w:t xml:space="preserve">purification with negatively charged dust particles collected on a</w:t>
      </w:r>
      <w:r>
        <w:t xml:space="preserve"> </w:t>
      </w:r>
      <w:r>
        <w:t xml:space="preserve">positive collection plate, and wet processes which retained dust with</w:t>
      </w:r>
      <w:r>
        <w:t xml:space="preserve"> </w:t>
      </w:r>
      <w:r>
        <w:t xml:space="preserve">water (</w:t>
      </w:r>
      <w:r>
        <w:rPr>
          <w:iCs/>
          <w:i/>
        </w:rPr>
        <w:t xml:space="preserve">Metz 1972</w:t>
      </w:r>
      <w:r>
        <w:t xml:space="preserve">). The efficiency of these processes seems to</w:t>
      </w:r>
      <w:r>
        <w:t xml:space="preserve"> </w:t>
      </w:r>
      <w:r>
        <w:t xml:space="preserve">have been limited, however. According to Hoffmann (1974), who based her</w:t>
      </w:r>
      <w:r>
        <w:t xml:space="preserve"> </w:t>
      </w:r>
      <w:r>
        <w:t xml:space="preserve">findings on an undisclosed source, dust pollution levels in Esch</w:t>
      </w:r>
      <w:r>
        <w:t xml:space="preserve"> </w:t>
      </w:r>
      <w:r>
        <w:t xml:space="preserve">regularly exceeded 1.8 g/m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/day, which was well beyond the West</w:t>
      </w:r>
      <w:r>
        <w:t xml:space="preserve"> </w:t>
      </w:r>
      <w:r>
        <w:t xml:space="preserve">German environmental limits of the time (0.42 g/m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/day for urban</w:t>
      </w:r>
      <w:r>
        <w:t xml:space="preserve"> </w:t>
      </w:r>
      <w:r>
        <w:t xml:space="preserve">zones and 0.85 g/m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/day for industrial zones) (</w:t>
      </w:r>
      <w:r>
        <w:rPr>
          <w:iCs/>
          <w:i/>
        </w:rPr>
        <w:t xml:space="preserve">Hoffmann</w:t>
      </w:r>
      <w:r>
        <w:rPr>
          <w:iCs/>
          <w:i/>
        </w:rPr>
        <w:t xml:space="preserve"> </w:t>
      </w:r>
      <w:r>
        <w:rPr>
          <w:iCs/>
          <w:i/>
        </w:rPr>
        <w:t xml:space="preserve">1974</w:t>
      </w:r>
      <w:r>
        <w:t xml:space="preserve">). But even though she was a critic of the steel industry, Hoffmann</w:t>
      </w:r>
      <w:r>
        <w:t xml:space="preserve"> </w:t>
      </w:r>
      <w:r>
        <w:t xml:space="preserve">claimed that 90% of the air pollution in Luxembourg resulted from</w:t>
      </w:r>
      <w:r>
        <w:t xml:space="preserve"> </w:t>
      </w:r>
      <w:r>
        <w:t xml:space="preserve">households (oil heating) and traffic, and not from the iron and steel</w:t>
      </w:r>
      <w:r>
        <w:t xml:space="preserve"> </w:t>
      </w:r>
      <w:r>
        <w:t xml:space="preserve">works – a position in line with that of the steel industry (</w:t>
      </w:r>
      <w:r>
        <w:rPr>
          <w:iCs/>
          <w:i/>
        </w:rPr>
        <w:t xml:space="preserve">Metz</w:t>
      </w:r>
      <w:r>
        <w:rPr>
          <w:iCs/>
          <w:i/>
        </w:rPr>
        <w:t xml:space="preserve"> </w:t>
      </w:r>
      <w:r>
        <w:rPr>
          <w:iCs/>
          <w:i/>
        </w:rPr>
        <w:t xml:space="preserve">1972</w:t>
      </w:r>
      <w:r>
        <w:t xml:space="preserve">). A number of measurements undertaken between the mid-1950s and</w:t>
      </w:r>
      <w:r>
        <w:t xml:space="preserve"> </w:t>
      </w:r>
      <w:r>
        <w:t xml:space="preserve">the early 1970s, which we discuss below</w:t>
      </w:r>
      <w:r>
        <w:t xml:space="preserve"> </w:t>
      </w:r>
      <w:r>
        <w:t xml:space="preserve">((</w:t>
      </w:r>
      <w:hyperlink w:anchor="anchor-section-8-2">
        <w:r>
          <w:rPr>
            <w:rStyle w:val="Hyperlink"/>
          </w:rPr>
          <w:t xml:space="preserve">section 8.2</w:t>
        </w:r>
      </w:hyperlink>
      <w:r>
        <w:t xml:space="preserve">),), indicate that this</w:t>
      </w:r>
      <w:r>
        <w:t xml:space="preserve"> </w:t>
      </w:r>
      <w:r>
        <w:t xml:space="preserve">estimation was most likely too flattering for the metallurgical</w:t>
      </w:r>
      <w:r>
        <w:t xml:space="preserve"> </w:t>
      </w:r>
      <w:r>
        <w:t xml:space="preserve">industry, and that the airborne iron oxide load caused by steel</w:t>
      </w:r>
      <w:r>
        <w:t xml:space="preserve"> </w:t>
      </w:r>
      <w:r>
        <w:t xml:space="preserve">processes was probably much higher.</w:t>
      </w:r>
    </w:p>
    <w:p>
      <w:pPr>
        <w:pStyle w:val="BodyText"/>
      </w:pPr>
      <w:r>
        <w:t xml:space="preserve">By the time Metz and Hoffmann published their articles, governmental</w:t>
      </w:r>
      <w:r>
        <w:t xml:space="preserve"> </w:t>
      </w:r>
      <w:r>
        <w:t xml:space="preserve">awareness about the environmental impact of the iron and steel industry</w:t>
      </w:r>
      <w:r>
        <w:t xml:space="preserve"> </w:t>
      </w:r>
      <w:r>
        <w:t xml:space="preserve">was on the rise. This rise was spurred by multiple factors, including</w:t>
      </w:r>
      <w:r>
        <w:t xml:space="preserve"> </w:t>
      </w:r>
      <w:r>
        <w:t xml:space="preserve">decades of public complaints, the international emergence of the</w:t>
      </w:r>
      <w:r>
        <w:t xml:space="preserve"> </w:t>
      </w:r>
      <w:r>
        <w:t xml:space="preserve">‘</w:t>
      </w:r>
      <w:r>
        <w:t xml:space="preserve">modern</w:t>
      </w:r>
      <w:r>
        <w:t xml:space="preserve">’</w:t>
      </w:r>
      <w:r>
        <w:t xml:space="preserve"> </w:t>
      </w:r>
      <w:r>
        <w:t xml:space="preserve">environmental movement in the second half of the 1960s, and the</w:t>
      </w:r>
      <w:r>
        <w:t xml:space="preserve"> </w:t>
      </w:r>
      <w:r>
        <w:t xml:space="preserve">ongoing scientific research on metallurgical pollution conducted in the</w:t>
      </w:r>
      <w:r>
        <w:t xml:space="preserve"> </w:t>
      </w:r>
      <w:r>
        <w:t xml:space="preserve">transnational framework of the European Coal and Steel Community</w:t>
      </w:r>
      <w:r>
        <w:t xml:space="preserve"> </w:t>
      </w:r>
      <w:r>
        <w:t xml:space="preserve">(</w:t>
      </w:r>
      <w:r>
        <w:rPr>
          <w:iCs/>
          <w:i/>
        </w:rPr>
        <w:t xml:space="preserve">Van de Maele forthcoming</w:t>
      </w:r>
      <w:r>
        <w:t xml:space="preserve">). As a result, in the mid-1970s, the</w:t>
      </w:r>
      <w:r>
        <w:t xml:space="preserve"> </w:t>
      </w:r>
      <w:r>
        <w:t xml:space="preserve">demand for the</w:t>
      </w:r>
      <w:r>
        <w:t xml:space="preserve"> </w:t>
      </w:r>
      <w:r>
        <w:t xml:space="preserve">‘</w:t>
      </w:r>
      <w:r>
        <w:t xml:space="preserve">polluter pays</w:t>
      </w:r>
      <w:r>
        <w:t xml:space="preserve">’</w:t>
      </w:r>
      <w:r>
        <w:t xml:space="preserve"> </w:t>
      </w:r>
      <w:r>
        <w:t xml:space="preserve">principle became stronger, eventually</w:t>
      </w:r>
      <w:r>
        <w:t xml:space="preserve"> </w:t>
      </w:r>
      <w:r>
        <w:t xml:space="preserve">requiring Luxembourg’s industry to minimise its environmental impact</w:t>
      </w:r>
      <w:r>
        <w:t xml:space="preserve"> </w:t>
      </w:r>
      <w:r>
        <w:t xml:space="preserve">((</w:t>
      </w:r>
      <w:r>
        <w:rPr>
          <w:iCs/>
          <w:i/>
        </w:rPr>
        <w:t xml:space="preserve">Hoffmann 1974</w:t>
      </w:r>
      <w:r>
        <w:t xml:space="preserve">); on the worldwide rise of environmental</w:t>
      </w:r>
      <w:r>
        <w:t xml:space="preserve"> </w:t>
      </w:r>
      <w:r>
        <w:t xml:space="preserve">policy-making during the 1970s, see for instance (</w:t>
      </w:r>
      <w:r>
        <w:rPr>
          <w:iCs/>
          <w:i/>
        </w:rPr>
        <w:t xml:space="preserve">Jarrige, Le Roux</w:t>
      </w:r>
      <w:r>
        <w:rPr>
          <w:iCs/>
          <w:i/>
        </w:rPr>
        <w:t xml:space="preserve"> </w:t>
      </w:r>
      <w:r>
        <w:rPr>
          <w:iCs/>
          <w:i/>
        </w:rPr>
        <w:t xml:space="preserve">2017</w:t>
      </w:r>
      <w:r>
        <w:t xml:space="preserve">,</w:t>
      </w:r>
      <w:r>
        <w:t xml:space="preserve"> </w:t>
      </w:r>
      <w:r>
        <w:rPr>
          <w:iCs/>
          <w:i/>
        </w:rPr>
        <w:t xml:space="preserve">Buelens 2022</w:t>
      </w:r>
      <w:r>
        <w:t xml:space="preserve">,</w:t>
      </w:r>
      <w:r>
        <w:t xml:space="preserve"> </w:t>
      </w:r>
      <w:r>
        <w:rPr>
          <w:iCs/>
          <w:i/>
        </w:rPr>
        <w:t xml:space="preserve">Uekötter 2020</w:t>
      </w:r>
      <w:r>
        <w:t xml:space="preserve">)). The iron oxide</w:t>
      </w:r>
      <w:r>
        <w:t xml:space="preserve"> </w:t>
      </w:r>
      <w:r>
        <w:t xml:space="preserve">content in the Minett’s atmosphere was addressed in a 1976 parliamentary</w:t>
      </w:r>
      <w:r>
        <w:t xml:space="preserve"> </w:t>
      </w:r>
      <w:r>
        <w:t xml:space="preserve">debate, when an MP stated that the</w:t>
      </w:r>
      <w:r>
        <w:t xml:space="preserve"> </w:t>
      </w:r>
      <w:r>
        <w:t xml:space="preserve">‘</w:t>
      </w:r>
      <w:r>
        <w:t xml:space="preserve">red clouds</w:t>
      </w:r>
      <w:r>
        <w:t xml:space="preserve">’</w:t>
      </w:r>
      <w:r>
        <w:t xml:space="preserve"> </w:t>
      </w:r>
      <w:r>
        <w:t xml:space="preserve">of iron oxide were</w:t>
      </w:r>
      <w:r>
        <w:t xml:space="preserve"> </w:t>
      </w:r>
      <w:r>
        <w:t xml:space="preserve">predominantly a result of Thomas steel production, while the LD-AC</w:t>
      </w:r>
      <w:r>
        <w:t xml:space="preserve"> </w:t>
      </w:r>
      <w:r>
        <w:t xml:space="preserve">process (which was usually operated with pre-installed filters) was</w:t>
      </w:r>
      <w:r>
        <w:t xml:space="preserve"> </w:t>
      </w:r>
      <w:r>
        <w:t xml:space="preserve">reported to generate less dust (9139636/EG7EKVXT). In Luxembourg, the</w:t>
      </w:r>
      <w:r>
        <w:t xml:space="preserve"> </w:t>
      </w:r>
      <w:r>
        <w:t xml:space="preserve">last Thomas steel was produced in 1977 (</w:t>
      </w:r>
      <w:r>
        <w:rPr>
          <w:iCs/>
          <w:i/>
        </w:rPr>
        <w:t xml:space="preserve">Metz 1972</w:t>
      </w:r>
      <w:r>
        <w:t xml:space="preserve">,</w:t>
      </w:r>
      <w:r>
        <w:t xml:space="preserve"> </w:t>
      </w:r>
      <w:r>
        <w:rPr>
          <w:iCs/>
          <w:i/>
        </w:rPr>
        <w:t xml:space="preserve">Hoffmann</w:t>
      </w:r>
      <w:r>
        <w:rPr>
          <w:iCs/>
          <w:i/>
        </w:rPr>
        <w:t xml:space="preserve"> </w:t>
      </w:r>
      <w:r>
        <w:rPr>
          <w:iCs/>
          <w:i/>
        </w:rPr>
        <w:t xml:space="preserve">1974</w:t>
      </w:r>
      <w:r>
        <w:t xml:space="preserve">).</w:t>
      </w:r>
    </w:p>
    <w:bookmarkStart w:id="32" w:name="the-simulation-process"/>
    <w:p>
      <w:pPr>
        <w:pStyle w:val="Heading2"/>
      </w:pPr>
      <w:r>
        <w:t xml:space="preserve">The simulation process</w:t>
      </w:r>
    </w:p>
    <w:bookmarkEnd w:id="32"/>
    <w:p>
      <w:pPr>
        <w:pStyle w:val="FirstParagraph"/>
      </w:pPr>
      <w:r>
        <w:t xml:space="preserve">The calculation of our dust simulation model – estimating dust</w:t>
      </w:r>
      <w:r>
        <w:t xml:space="preserve"> </w:t>
      </w:r>
      <w:r>
        <w:t xml:space="preserve">concentrations from 1911 to 1997 – was performed at our request by</w:t>
      </w:r>
      <w:r>
        <w:t xml:space="preserve"> </w:t>
      </w:r>
      <w:r>
        <w:t xml:space="preserve">Inspyro, a technical consultancy company assisting metallurgical</w:t>
      </w:r>
      <w:r>
        <w:t xml:space="preserve"> </w:t>
      </w:r>
      <w:r>
        <w:t xml:space="preserve">enterprises. The various sources (and their limitations) used as input</w:t>
      </w:r>
      <w:r>
        <w:t xml:space="preserve"> </w:t>
      </w:r>
      <w:r>
        <w:t xml:space="preserve">data for the Gaussian model are explained below.</w:t>
      </w:r>
    </w:p>
    <w:p>
      <w:pPr>
        <w:pStyle w:val="BodyText"/>
      </w:pPr>
      <w:r>
        <w:t xml:space="preserve">There are several ways to create the atmospheric dispersion models</w:t>
      </w:r>
      <w:r>
        <w:t xml:space="preserve"> </w:t>
      </w:r>
      <w:r>
        <w:t xml:space="preserve">needed to understand and predict air pollution. Gaussian, Lagrangian,</w:t>
      </w:r>
      <w:r>
        <w:t xml:space="preserve"> </w:t>
      </w:r>
      <w:r>
        <w:t xml:space="preserve">Eulerian and computational fluid dynamics models all offer</w:t>
      </w:r>
      <w:r>
        <w:t xml:space="preserve"> </w:t>
      </w:r>
      <w:r>
        <w:t xml:space="preserve">possibilities, differing in their mathematical complexity and field of</w:t>
      </w:r>
      <w:r>
        <w:t xml:space="preserve"> </w:t>
      </w:r>
      <w:r>
        <w:t xml:space="preserve">application.</w:t>
      </w:r>
      <w:r>
        <w:t xml:space="preserve"> </w:t>
      </w:r>
      <w:r>
        <w:t xml:space="preserve">[</w:t>
      </w:r>
      <w:r>
        <w:t xml:space="preserve">Gaussian models assume a normal statistical distribution</w:t>
      </w:r>
      <w:r>
        <w:t xml:space="preserve"> </w:t>
      </w:r>
      <w:r>
        <w:t xml:space="preserve">(parabolic behaviour near the origin of the coordinates,</w:t>
      </w:r>
      <w:r>
        <w:t xml:space="preserve"> </w:t>
      </w:r>
      <w:r>
        <w:t xml:space="preserve">“</w:t>
      </w:r>
      <w:r>
        <w:t xml:space="preserve">bell curve</w:t>
      </w:r>
      <w:r>
        <w:t xml:space="preserve">”</w:t>
      </w:r>
      <w:r>
        <w:t xml:space="preserve">)</w:t>
      </w:r>
      <w:r>
        <w:t xml:space="preserve"> </w:t>
      </w:r>
      <w:r>
        <w:t xml:space="preserve">and are typically used for buoyant air pollution plumes. This approach</w:t>
      </w:r>
      <w:r>
        <w:t xml:space="preserve"> </w:t>
      </w:r>
      <w:r>
        <w:t xml:space="preserve">historically dominated dispersion models with a number of</w:t>
      </w:r>
      <w:r>
        <w:t xml:space="preserve"> </w:t>
      </w:r>
      <w:r>
        <w:t xml:space="preserve">simplifications to be taken in the advection-diffusion equations.</w:t>
      </w:r>
      <w:r>
        <w:t xml:space="preserve"> </w:t>
      </w:r>
      <w:r>
        <w:t xml:space="preserve">Lagrangian models use trajectories – calculated using ordinary</w:t>
      </w:r>
      <w:r>
        <w:t xml:space="preserve"> </w:t>
      </w:r>
      <w:r>
        <w:t xml:space="preserve">differential equations – of air pollutants determined by e.g. wind</w:t>
      </w:r>
      <w:r>
        <w:t xml:space="preserve"> </w:t>
      </w:r>
      <w:r>
        <w:t xml:space="preserve">field, buoyancy and turbulence (</w:t>
      </w:r>
      <w:r>
        <w:rPr>
          <w:iCs/>
          <w:i/>
        </w:rPr>
        <w:t xml:space="preserve">Leelőssy, Molnár, Izsák, Havasi,</w:t>
      </w:r>
      <w:r>
        <w:rPr>
          <w:iCs/>
          <w:i/>
        </w:rPr>
        <w:t xml:space="preserve"> </w:t>
      </w:r>
      <w:r>
        <w:rPr>
          <w:iCs/>
          <w:i/>
        </w:rPr>
        <w:t xml:space="preserve">Lagzi, Mészáros 2014</w:t>
      </w:r>
      <w:r>
        <w:t xml:space="preserve">). Pollutant particles are followed in time and</w:t>
      </w:r>
      <w:r>
        <w:t xml:space="preserve"> </w:t>
      </w:r>
      <w:r>
        <w:t xml:space="preserve">space along their trajectories. Eulerian models use a fixed coordinate</w:t>
      </w:r>
      <w:r>
        <w:t xml:space="preserve"> </w:t>
      </w:r>
      <w:r>
        <w:t xml:space="preserve">frame providing a spatiotemporal evolution of pollutant concentration at</w:t>
      </w:r>
      <w:r>
        <w:t xml:space="preserve"> </w:t>
      </w:r>
      <w:r>
        <w:t xml:space="preserve">each time step and point in the grid. For environmental and health</w:t>
      </w:r>
      <w:r>
        <w:t xml:space="preserve"> </w:t>
      </w:r>
      <w:r>
        <w:t xml:space="preserve">protection measures, computational fluid dynamics models are often used</w:t>
      </w:r>
      <w:r>
        <w:t xml:space="preserve"> </w:t>
      </w:r>
      <w:r>
        <w:t xml:space="preserve">in complex geometry where a fine grid resolution is required to</w:t>
      </w:r>
      <w:r>
        <w:t xml:space="preserve"> </w:t>
      </w:r>
      <w:r>
        <w:t xml:space="preserve">calculate turbulence effects (Lagrangian and Eulerian: coarse grid).</w:t>
      </w:r>
      <w:r>
        <w:t xml:space="preserve"> </w:t>
      </w:r>
      <w:r>
        <w:t xml:space="preserve">This model does account for flow velocities and turbulence in a complex</w:t>
      </w:r>
      <w:r>
        <w:t xml:space="preserve"> </w:t>
      </w:r>
      <w:r>
        <w:t xml:space="preserve">3D terrain, unlike the Gaussian approach (</w:t>
      </w:r>
      <w:r>
        <w:rPr>
          <w:iCs/>
          <w:i/>
        </w:rPr>
        <w:t xml:space="preserve">Leelőssy, Molnár, Izsák,</w:t>
      </w:r>
      <w:r>
        <w:rPr>
          <w:iCs/>
          <w:i/>
        </w:rPr>
        <w:t xml:space="preserve"> </w:t>
      </w:r>
      <w:r>
        <w:rPr>
          <w:iCs/>
          <w:i/>
        </w:rPr>
        <w:t xml:space="preserve">Havasi, Lagzi, Mészáros 2014</w:t>
      </w:r>
      <w:r>
        <w:t xml:space="preserve">). For more information and a detailed</w:t>
      </w:r>
      <w:r>
        <w:t xml:space="preserve"> </w:t>
      </w:r>
      <w:r>
        <w:t xml:space="preserve">comparison see Leelőssy (</w:t>
      </w:r>
      <w:r>
        <w:rPr>
          <w:iCs/>
          <w:i/>
        </w:rPr>
        <w:t xml:space="preserve">Leelőssy, Molnár, Izsák, Havasi, Lagzi,</w:t>
      </w:r>
      <w:r>
        <w:rPr>
          <w:iCs/>
          <w:i/>
        </w:rPr>
        <w:t xml:space="preserve"> </w:t>
      </w:r>
      <w:r>
        <w:rPr>
          <w:iCs/>
          <w:i/>
        </w:rPr>
        <w:t xml:space="preserve">Mészáros 2014</w:t>
      </w:r>
      <w:r>
        <w:t xml:space="preserve">).</w:t>
      </w:r>
      <w:r>
        <w:t xml:space="preserve">]</w:t>
      </w:r>
      <w:r>
        <w:t xml:space="preserve"> </w:t>
      </w:r>
      <w:r>
        <w:t xml:space="preserve">All models require the input of parameters like</w:t>
      </w:r>
      <w:r>
        <w:t xml:space="preserve"> </w:t>
      </w:r>
      <w:r>
        <w:t xml:space="preserve">meteorological data, emission parameters and terrain information. To</w:t>
      </w:r>
      <w:r>
        <w:t xml:space="preserve"> </w:t>
      </w:r>
      <w:r>
        <w:t xml:space="preserve">develop such a model, an interdisciplinary approach including</w:t>
      </w:r>
      <w:r>
        <w:t xml:space="preserve"> </w:t>
      </w:r>
      <w:r>
        <w:t xml:space="preserve">disciplines like meteorology, chemistry and physics is often the best</w:t>
      </w:r>
      <w:r>
        <w:t xml:space="preserve"> </w:t>
      </w:r>
      <w:r>
        <w:t xml:space="preserve">option. The output data is usually plotted on maps indicating areas of</w:t>
      </w:r>
      <w:r>
        <w:t xml:space="preserve"> </w:t>
      </w:r>
      <w:r>
        <w:t xml:space="preserve">higher/lower air pollution concentrations and therefore higher/lower</w:t>
      </w:r>
      <w:r>
        <w:t xml:space="preserve"> </w:t>
      </w:r>
      <w:r>
        <w:t xml:space="preserve">health risk.</w:t>
      </w:r>
    </w:p>
    <w:p>
      <w:pPr>
        <w:pStyle w:val="BodyText"/>
      </w:pPr>
      <w:r>
        <w:t xml:space="preserve">In our case, a basic Gaussian dispersion model, as shown by Leelőssy et</w:t>
      </w:r>
      <w:r>
        <w:t xml:space="preserve"> </w:t>
      </w:r>
      <w:r>
        <w:t xml:space="preserve">al. – known for its fast response time in the application of long-term</w:t>
      </w:r>
      <w:r>
        <w:t xml:space="preserve"> </w:t>
      </w:r>
      <w:r>
        <w:t xml:space="preserve">average loads for distances between 1 and 100 km – was used</w:t>
      </w:r>
      <w:r>
        <w:t xml:space="preserve"> </w:t>
      </w:r>
      <w:r>
        <w:t xml:space="preserve">(</w:t>
      </w:r>
      <w:r>
        <w:rPr>
          <w:iCs/>
          <w:i/>
        </w:rPr>
        <w:t xml:space="preserve">Leelőssy, Molnár, Izsák, Havasi, Lagzi, Mészáros 2014</w:t>
      </w:r>
      <w:r>
        <w:t xml:space="preserve">). The</w:t>
      </w:r>
      <w:r>
        <w:t xml:space="preserve"> </w:t>
      </w:r>
      <w:r>
        <w:t xml:space="preserve">equation used (1), based on the Gaussian plume model for atmospheric</w:t>
      </w:r>
      <w:r>
        <w:t xml:space="preserve"> </w:t>
      </w:r>
      <w:r>
        <w:t xml:space="preserve">dispersion modelling, is shown below.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c</m:t>
              </m:r>
            </m:e>
          </m:ba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</m:num>
            <m:den>
              <m:r>
                <m:t>2</m:t>
              </m:r>
              <m:r>
                <m:t>π</m:t>
              </m:r>
              <m:sSub>
                <m:e>
                  <m:r>
                    <m:t>σ</m:t>
                  </m:r>
                </m:e>
                <m:sub>
                  <m:r>
                    <m:t>y</m:t>
                  </m:r>
                </m:sub>
              </m:sSub>
              <m:sSub>
                <m:e>
                  <m:r>
                    <m:t>σ</m:t>
                  </m:r>
                </m:e>
                <m:sub>
                  <m:r>
                    <m:t>z</m:t>
                  </m:r>
                </m:sub>
              </m:sSub>
              <m:bar>
                <m:barPr>
                  <m:pos m:val="top"/>
                </m:barPr>
                <m:e>
                  <m:r>
                    <m:t>u</m:t>
                  </m:r>
                </m:e>
              </m:bar>
            </m:den>
          </m:f>
          <m:r>
            <m:t>e</m:t>
          </m:r>
          <m:r>
            <m:t>x</m:t>
          </m:r>
          <m:r>
            <m:t>p</m:t>
          </m:r>
          <m:r>
            <m:rPr>
              <m:sty m:val="p"/>
            </m:rPr>
            <m:t>⁡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y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e</m:t>
          </m:r>
          <m:r>
            <m:t>x</m:t>
          </m:r>
          <m:r>
            <m:t>p</m:t>
          </m:r>
          <m:r>
            <m:rPr>
              <m:sty m:val="p"/>
            </m:rPr>
            <m:t>⁡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−</m:t>
              </m:r>
              <m:r>
                <m:t>h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e</m:t>
          </m:r>
          <m:r>
            <m:t>x</m:t>
          </m:r>
          <m:r>
            <m:t>p</m:t>
          </m:r>
          <m:r>
            <m:rPr>
              <m:sty m:val="p"/>
            </m:rPr>
            <m:t>⁡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+</m:t>
              </m:r>
              <m:r>
                <m:t>h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bSup>
                <m:e>
                  <m:r>
                    <m:t>σ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A detailed formula derivation can be found in Stockie’s</w:t>
      </w:r>
      <w:r>
        <w:t xml:space="preserve"> </w:t>
      </w:r>
      <w:r>
        <w:t xml:space="preserve">‘</w:t>
      </w:r>
      <w:r>
        <w:t xml:space="preserve">Mathematics of</w:t>
      </w:r>
      <w:r>
        <w:t xml:space="preserve"> </w:t>
      </w:r>
      <w:r>
        <w:t xml:space="preserve">atmospheric dispersion modelling</w:t>
      </w:r>
      <w:r>
        <w:t xml:space="preserve">’</w:t>
      </w:r>
      <w:r>
        <w:t xml:space="preserve">. Stockie defines dispersion as the</w:t>
      </w:r>
      <w:r>
        <w:t xml:space="preserve"> </w:t>
      </w:r>
      <w:r>
        <w:t xml:space="preserve">‘</w:t>
      </w:r>
      <w:r>
        <w:t xml:space="preserve">combination of turbulent diffusion and advection by the wind</w:t>
      </w:r>
      <w:r>
        <w:t xml:space="preserve">’</w:t>
      </w:r>
      <w:r>
        <w:t xml:space="preserve"> </w:t>
      </w:r>
      <w:r>
        <w:t xml:space="preserve">(</w:t>
      </w:r>
      <w:r>
        <w:rPr>
          <w:iCs/>
          <w:i/>
        </w:rPr>
        <w:t xml:space="preserve">Stockie 2011</w:t>
      </w:r>
      <w:r>
        <w:t xml:space="preserve">). Atmospheric contaminant concentrations can</w:t>
      </w:r>
      <w:r>
        <w:t xml:space="preserve"> </w:t>
      </w:r>
      <w:r>
        <w:t xml:space="preserve">therefore be explained using the advection-diffusion equation. Using the</w:t>
      </w:r>
      <w:r>
        <w:t xml:space="preserve"> </w:t>
      </w:r>
      <w:r>
        <w:t xml:space="preserve">simplified model of a Gaussian plume, it is assumed that air</w:t>
      </w:r>
      <w:r>
        <w:t xml:space="preserve"> </w:t>
      </w:r>
      <w:r>
        <w:t xml:space="preserve">contaminants come unidirectionally (given the wind direction) from one</w:t>
      </w:r>
      <w:r>
        <w:t xml:space="preserve"> </w:t>
      </w:r>
      <w:r>
        <w:t xml:space="preserve">point source – here one chimney of the Belval steel plant –, as</w:t>
      </w:r>
      <w:r>
        <w:t xml:space="preserve"> </w:t>
      </w:r>
      <w:r>
        <w:t xml:space="preserve">outlined in (</w:t>
      </w:r>
      <w:hyperlink w:anchor="anchor-figure-5">
        <w:r>
          <w:rPr>
            <w:rStyle w:val="Hyperlink"/>
          </w:rPr>
          <w:t xml:space="preserve">Figure 5</w:t>
        </w:r>
      </w:hyperlink>
      <w:r>
        <w:t xml:space="preserve">).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In formula (1)</w:t>
      </w:r>
      <w:r>
        <w:t xml:space="preserve"> </w:t>
      </w:r>
      <m:oMath>
        <m:bar>
          <m:barPr>
            <m:pos m:val="top"/>
          </m:barPr>
          <m:e>
            <m:r>
              <m:t>c</m:t>
            </m:r>
          </m:e>
        </m:bar>
      </m:oMath>
      <w:r>
        <w:t xml:space="preserve"> </w:t>
      </w:r>
      <w:r>
        <w:t xml:space="preserve">is defined as the time-averaged</w:t>
      </w:r>
      <w:r>
        <w:t xml:space="preserve"> </w:t>
      </w:r>
      <w:r>
        <w:t xml:space="preserve">concentration at a given position, Q represents the constant emission</w:t>
      </w:r>
      <w:r>
        <w:t xml:space="preserve"> </w:t>
      </w:r>
      <w:r>
        <w:t xml:space="preserve">rate</w:t>
      </w:r>
      <w:r>
        <w:t xml:space="preserve"> </w:t>
      </w:r>
      <w:r>
        <w:t xml:space="preserve">[</w:t>
      </w:r>
      <w:r>
        <w:t xml:space="preserve">kg/s</w:t>
      </w:r>
      <w:r>
        <w:t xml:space="preserve">]</w:t>
      </w:r>
      <w:r>
        <w:t xml:space="preserve"> </w:t>
      </w:r>
      <w:r>
        <w:t xml:space="preserve">and (x,y,z) stand for the wind directions (downwind,</w:t>
      </w:r>
      <w:r>
        <w:t xml:space="preserve"> </w:t>
      </w:r>
      <w:r>
        <w:t xml:space="preserve">crosswind, vertical direction) with the standard deviations</w:t>
      </w:r>
      <w:r>
        <w:t xml:space="preserve"> </w:t>
      </w:r>
      <m:oMath>
        <m:sSub>
          <m:e>
            <m:r>
              <m:t>σ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σ</m:t>
            </m:r>
          </m:e>
          <m:sub>
            <m:r>
              <m:t>z</m:t>
            </m:r>
          </m:sub>
        </m:sSub>
      </m:oMath>
      <w:r>
        <w:t xml:space="preserve">.</w:t>
      </w:r>
      <w:r>
        <w:t xml:space="preserve"> </w:t>
      </w:r>
      <m:oMath>
        <m:bar>
          <m:barPr>
            <m:pos m:val="top"/>
          </m:barPr>
          <m:e>
            <m:r>
              <m:t>u</m:t>
            </m:r>
          </m:e>
        </m:bar>
      </m:oMath>
      <w:r>
        <w:t xml:space="preserve"> </w:t>
      </w:r>
      <w:r>
        <w:t xml:space="preserve">is the time-averaged wind speed at</w:t>
      </w:r>
      <w:r>
        <w:t xml:space="preserve"> </w:t>
      </w:r>
      <w:r>
        <w:t xml:space="preserve">contaminant release height h (see</w:t>
      </w:r>
      <w:r>
        <w:t xml:space="preserve"> </w:t>
      </w:r>
      <w:r>
        <w:t xml:space="preserve">(</w:t>
      </w:r>
      <w:hyperlink w:anchor="anchor-figure-5">
        <w:r>
          <w:rPr>
            <w:rStyle w:val="Hyperlink"/>
          </w:rPr>
          <w:t xml:space="preserve">Figure 5</w:t>
        </w:r>
      </w:hyperlink>
      <w:r>
        <w:t xml:space="preserve">)). Moreover, a homogeneous</w:t>
      </w:r>
      <w:r>
        <w:t xml:space="preserve"> </w:t>
      </w:r>
      <w:r>
        <w:t xml:space="preserve">steady-state flow at the point source (0;0;h) is assumed</w:t>
      </w:r>
      <w:r>
        <w:t xml:space="preserve"> </w:t>
      </w:r>
      <w:r>
        <w:t xml:space="preserve">(</w:t>
      </w:r>
      <w:r>
        <w:rPr>
          <w:iCs/>
          <w:i/>
        </w:rPr>
        <w:t xml:space="preserve">Leelőssy, Molnár, Izsák, Havasi, Lagzi, Mészáros 2014</w:t>
      </w:r>
      <w:r>
        <w:t xml:space="preserve">).</w:t>
      </w:r>
    </w:p>
    <w:p>
      <w:pPr>
        <w:pStyle w:val="BodyText"/>
      </w:pPr>
      <w:r>
        <w:t xml:space="preserve">For the Belval case, only one chimney of the steel plant was assumed to</w:t>
      </w:r>
      <w:r>
        <w:t xml:space="preserve"> </w:t>
      </w:r>
      <w:r>
        <w:t xml:space="preserve">be the point source. To calculate the amount of dust produced per month,</w:t>
      </w:r>
      <w:r>
        <w:t xml:space="preserve"> </w:t>
      </w:r>
      <w:r>
        <w:t xml:space="preserve">the various steelmaking processes were categorised; sintering and</w:t>
      </w:r>
      <w:r>
        <w:t xml:space="preserve"> </w:t>
      </w:r>
      <w:r>
        <w:t xml:space="preserve">crushing of iron ore were the main processes contributing to dust</w:t>
      </w:r>
      <w:r>
        <w:t xml:space="preserve"> </w:t>
      </w:r>
      <w:r>
        <w:t xml:space="preserve">production during ironmaking. The average amounts of dust produced by</w:t>
      </w:r>
      <w:r>
        <w:t xml:space="preserve"> </w:t>
      </w:r>
      <w:r>
        <w:t xml:space="preserve">the three steelmaking processes were subsequently used to calculate the</w:t>
      </w:r>
      <w:r>
        <w:t xml:space="preserve"> </w:t>
      </w:r>
      <w:r>
        <w:t xml:space="preserve">amount of dust generated during the production of raw iron. For electric</w:t>
      </w:r>
      <w:r>
        <w:t xml:space="preserve"> </w:t>
      </w:r>
      <w:r>
        <w:t xml:space="preserve">steel production (using an electric arc furnace, EAF), the average</w:t>
      </w:r>
      <w:r>
        <w:t xml:space="preserve"> </w:t>
      </w:r>
      <w:r>
        <w:t xml:space="preserve">amount of dust was multiplied by the amount of steel produced (see</w:t>
      </w:r>
      <w:r>
        <w:t xml:space="preserve"> </w:t>
      </w:r>
      <w:r>
        <w:t xml:space="preserve">(</w:t>
      </w:r>
      <w:hyperlink w:anchor="anchor-figure-6">
        <w:r>
          <w:rPr>
            <w:rStyle w:val="Hyperlink"/>
          </w:rPr>
          <w:t xml:space="preserve">Figure 6</w:t>
        </w:r>
      </w:hyperlink>
      <w:r>
        <w:t xml:space="preserve">)). The same approach was applied</w:t>
      </w:r>
      <w:r>
        <w:t xml:space="preserve"> </w:t>
      </w:r>
      <w:r>
        <w:t xml:space="preserve">to Thomas steel and LD-AC steel. Annual steel production data at the</w:t>
      </w:r>
      <w:r>
        <w:t xml:space="preserve"> </w:t>
      </w:r>
      <w:r>
        <w:t xml:space="preserve">Belval plant was retrieved from a table reproduced in a study by</w:t>
      </w:r>
      <w:r>
        <w:t xml:space="preserve"> </w:t>
      </w:r>
      <w:r>
        <w:t xml:space="preserve">Knebeler and Scuto (</w:t>
      </w:r>
      <w:r>
        <w:rPr>
          <w:iCs/>
          <w:i/>
        </w:rPr>
        <w:t xml:space="preserve">Knebeler, Scuto 2010</w:t>
      </w:r>
      <w:r>
        <w:t xml:space="preserve">). This table includes</w:t>
      </w:r>
      <w:r>
        <w:t xml:space="preserve"> </w:t>
      </w:r>
      <w:r>
        <w:t xml:space="preserve">the production data of steel in tonnes per steelmaking technique</w:t>
      </w:r>
      <w:r>
        <w:t xml:space="preserve"> </w:t>
      </w:r>
      <w:r>
        <w:t xml:space="preserve">(Thomas, LD-AC, EAF, total steel) per year, shown in</w:t>
      </w:r>
      <w:r>
        <w:t xml:space="preserve"> </w:t>
      </w:r>
      <w:r>
        <w:t xml:space="preserve">(</w:t>
      </w:r>
      <w:hyperlink w:anchor="anchor-figure-6">
        <w:r>
          <w:rPr>
            <w:rStyle w:val="Hyperlink"/>
          </w:rPr>
          <w:t xml:space="preserve">Figure 6</w:t>
        </w:r>
      </w:hyperlink>
      <w:r>
        <w:t xml:space="preserve">). As the simulation output shows,</w:t>
      </w:r>
      <w:r>
        <w:t xml:space="preserve"> </w:t>
      </w:r>
      <w:r>
        <w:t xml:space="preserve">the dust concentrations are calculated as averages per month. (The</w:t>
      </w:r>
      <w:r>
        <w:t xml:space="preserve"> </w:t>
      </w:r>
      <w:r>
        <w:t xml:space="preserve">annual production values turn out to be a limitation, since monthly data</w:t>
      </w:r>
      <w:r>
        <w:t xml:space="preserve"> </w:t>
      </w:r>
      <w:r>
        <w:t xml:space="preserve">would generate a more exact output of the model.) The hypothetical</w:t>
      </w:r>
      <w:r>
        <w:t xml:space="preserve"> </w:t>
      </w:r>
      <w:r>
        <w:t xml:space="preserve">average dust values generated per process (blast furnace, sintering</w:t>
      </w:r>
      <w:r>
        <w:t xml:space="preserve"> </w:t>
      </w:r>
      <w:r>
        <w:t xml:space="preserve">furnace, EAF and LD-AC) were taken from Schueneman, as summarised in</w:t>
      </w:r>
      <w:r>
        <w:t xml:space="preserve"> </w:t>
      </w:r>
      <w:r>
        <w:t xml:space="preserve">(</w:t>
      </w:r>
      <w:hyperlink w:anchor="anchor-table-1">
        <w:r>
          <w:rPr>
            <w:rStyle w:val="Hyperlink"/>
          </w:rPr>
          <w:t xml:space="preserve">Table 1</w:t>
        </w:r>
      </w:hyperlink>
      <w:r>
        <w:t xml:space="preserve">) (</w:t>
      </w:r>
      <w:r>
        <w:rPr>
          <w:iCs/>
          <w:i/>
        </w:rPr>
        <w:t xml:space="preserve">Schueneman 1963</w:t>
      </w:r>
      <w:r>
        <w:t xml:space="preserve">).</w:t>
      </w:r>
      <w:r>
        <w:t xml:space="preserve"> </w:t>
      </w:r>
      <w:r>
        <w:t xml:space="preserve">Schueneman offered typical values for steel plants in the US in 1963; as</w:t>
      </w:r>
      <w:r>
        <w:t xml:space="preserve"> </w:t>
      </w:r>
      <w:r>
        <w:t xml:space="preserve">such, our hypothetical average dust values offer only an estimation of</w:t>
      </w:r>
      <w:r>
        <w:t xml:space="preserve"> </w:t>
      </w:r>
      <w:r>
        <w:t xml:space="preserve">dust-producing steel processes in Luxembourg from 1911 to 1997.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The hypothetical installation date of filters (with varying</w:t>
      </w:r>
      <w:r>
        <w:t xml:space="preserve"> </w:t>
      </w:r>
      <w:r>
        <w:t xml:space="preserve">efficiencies) was likewise taken from Schueneman (</w:t>
      </w:r>
      <w:r>
        <w:rPr>
          <w:iCs/>
          <w:i/>
        </w:rPr>
        <w:t xml:space="preserve">Schueneman</w:t>
      </w:r>
      <w:r>
        <w:rPr>
          <w:iCs/>
          <w:i/>
        </w:rPr>
        <w:t xml:space="preserve"> </w:t>
      </w:r>
      <w:r>
        <w:rPr>
          <w:iCs/>
          <w:i/>
        </w:rPr>
        <w:t xml:space="preserve">1963</w:t>
      </w:r>
      <w:r>
        <w:t xml:space="preserve">) (</w:t>
      </w:r>
      <w:hyperlink w:anchor="anchor-table-1">
        <w:r>
          <w:rPr>
            <w:rStyle w:val="Hyperlink"/>
          </w:rPr>
          <w:t xml:space="preserve">Table 1</w:t>
        </w:r>
      </w:hyperlink>
      <w:r>
        <w:t xml:space="preserve">). Based on this hypothesis,</w:t>
      </w:r>
      <w:r>
        <w:t xml:space="preserve"> </w:t>
      </w:r>
      <w:r>
        <w:t xml:space="preserve">steel production techniques in Belval after 1963 were assumed to have</w:t>
      </w:r>
      <w:r>
        <w:t xml:space="preserve"> </w:t>
      </w:r>
      <w:r>
        <w:t xml:space="preserve">state-of-the-art filters installed. Again, the installation dates are</w:t>
      </w:r>
      <w:r>
        <w:t xml:space="preserve"> </w:t>
      </w:r>
      <w:r>
        <w:t xml:space="preserve">typical estimates for US steel plants until 1963, which will not</w:t>
      </w:r>
      <w:r>
        <w:t xml:space="preserve"> </w:t>
      </w:r>
      <w:r>
        <w:t xml:space="preserve">correspond 1:1 with our case study on Luxembourg. We used these</w:t>
      </w:r>
      <w:r>
        <w:t xml:space="preserve"> </w:t>
      </w:r>
      <w:r>
        <w:t xml:space="preserve">assumptions because of the lack of literature on the historical presence</w:t>
      </w:r>
      <w:r>
        <w:t xml:space="preserve"> </w:t>
      </w:r>
      <w:r>
        <w:t xml:space="preserve">and efficiency of filter systems in the European iron and steel</w:t>
      </w:r>
      <w:r>
        <w:t xml:space="preserve"> </w:t>
      </w:r>
      <w:r>
        <w:t xml:space="preserve">industry.</w:t>
      </w:r>
      <w:r>
        <w:t xml:space="preserve"> </w:t>
      </w:r>
      <w:hyperlink w:anchor="anchor-table-1">
        <w:r>
          <w:rPr>
            <w:rStyle w:val="Hyperlink"/>
          </w:rPr>
          <w:t xml:space="preserve">Table 1</w:t>
        </w:r>
      </w:hyperlink>
      <w:r>
        <w:t xml:space="preserve"> </w:t>
      </w:r>
      <w:r>
        <w:t xml:space="preserve">summarises the filters</w:t>
      </w:r>
      <w:r>
        <w:t xml:space="preserve"> </w:t>
      </w:r>
      <w:r>
        <w:t xml:space="preserve">installed per technique (based on Schueneman); the amount of dust caught</w:t>
      </w:r>
      <w:r>
        <w:t xml:space="preserve"> </w:t>
      </w:r>
      <w:r>
        <w:t xml:space="preserve">by a filter was subtracted from the total amount produced. Afterwards</w:t>
      </w:r>
      <w:r>
        <w:t xml:space="preserve"> </w:t>
      </w:r>
      <w:r>
        <w:t xml:space="preserve">the calculated amount of dust in t/year was converted into g/sec. 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Technique</w:t>
            </w:r>
          </w:p>
        </w:tc>
        <w:tc>
          <w:p>
            <w:pPr>
              <w:pStyle w:val="Compact"/>
              <w:jc w:val="left"/>
            </w:pPr>
            <w:r>
              <w:t xml:space="preserve">Average dust production</w:t>
            </w:r>
            <w:r>
              <w:t xml:space="preserve"> </w:t>
            </w:r>
            <w:r>
              <w:t xml:space="preserve">[</w:t>
            </w:r>
            <w:r>
              <w:t xml:space="preserve">g/t</w:t>
            </w:r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Installation year</w:t>
            </w:r>
          </w:p>
        </w:tc>
        <w:tc>
          <w:p>
            <w:pPr>
              <w:pStyle w:val="Compact"/>
              <w:jc w:val="left"/>
            </w:pPr>
            <w:r>
              <w:t xml:space="preserve">Filter</w:t>
            </w:r>
          </w:p>
        </w:tc>
        <w:tc>
          <w:p>
            <w:pPr>
              <w:pStyle w:val="Compact"/>
              <w:jc w:val="left"/>
            </w:pPr>
            <w:r>
              <w:t xml:space="preserve">Efficiency</w:t>
            </w:r>
            <w:r>
              <w:t xml:space="preserve">[</w:t>
            </w:r>
            <w:r>
              <w:t xml:space="preserve">%</w:t>
            </w:r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Blast furnace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Preliminary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Blast furnace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High Efficiency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Blast furnace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State of the art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Sintering furnace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Centrifugal separators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EAF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No filters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LD-AC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State of the art</w:t>
            </w:r>
          </w:p>
        </w:tc>
        <w:tc>
          <w:p/>
        </w:tc>
      </w:tr>
    </w:tbl>
    <w:p>
      <w:pPr>
        <w:pStyle w:val="BodyText"/>
      </w:pPr>
      <w:r>
        <w:t xml:space="preserve">To determine the wind directions and velocities per year and month,</w:t>
      </w:r>
      <w:r>
        <w:t xml:space="preserve"> </w:t>
      </w:r>
      <w:r>
        <w:t xml:space="preserve">weather data from the yearly meteorological reports for Luxembourg City</w:t>
      </w:r>
      <w:r>
        <w:t xml:space="preserve"> </w:t>
      </w:r>
      <w:r>
        <w:t xml:space="preserve">(about 20 km from Esch) were used and converted from the Beaufort scale</w:t>
      </w:r>
      <w:r>
        <w:t xml:space="preserve"> </w:t>
      </w:r>
      <w:r>
        <w:t xml:space="preserve">to m/s (9139636/W8XESNTP). Since weather data for the years 1911-1949</w:t>
      </w:r>
      <w:r>
        <w:t xml:space="preserve"> </w:t>
      </w:r>
      <w:r>
        <w:t xml:space="preserve">were not available in digitised form, an average wind profile consisting</w:t>
      </w:r>
      <w:r>
        <w:t xml:space="preserve"> </w:t>
      </w:r>
      <w:r>
        <w:t xml:space="preserve">of speed and direction – taken from the 10th and 20th day of each month</w:t>
      </w:r>
      <w:r>
        <w:t xml:space="preserve"> </w:t>
      </w:r>
      <w:r>
        <w:t xml:space="preserve">– was created and used for all years, based on the data for the</w:t>
      </w:r>
      <w:r>
        <w:t xml:space="preserve"> </w:t>
      </w:r>
      <w:r>
        <w:t xml:space="preserve">1949-1997 period (see (</w:t>
      </w:r>
      <w:hyperlink w:anchor="anchor-figure-7">
        <w:r>
          <w:rPr>
            <w:rStyle w:val="Hyperlink"/>
          </w:rPr>
          <w:t xml:space="preserve">Figure 7</w:t>
        </w:r>
      </w:hyperlink>
      <w:r>
        <w:t xml:space="preserve">)).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Using this input data, the dust concentration (g/m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) of all 15m x</w:t>
      </w:r>
      <w:r>
        <w:t xml:space="preserve"> </w:t>
      </w:r>
      <w:r>
        <w:t xml:space="preserve">15m x 1m cells – in a 2.5 km radius around the Belval plant – was</w:t>
      </w:r>
      <w:r>
        <w:t xml:space="preserve"> </w:t>
      </w:r>
      <w:r>
        <w:t xml:space="preserve">calculated, using a MATLAB (9139636/IPI8LNCN) script based on equation</w:t>
      </w:r>
      <w:r>
        <w:t xml:space="preserve"> </w:t>
      </w:r>
      <w:r>
        <w:t xml:space="preserve">(1). The code was generated by metallurgical experts and is therefore</w:t>
      </w:r>
      <w:r>
        <w:t xml:space="preserve"> </w:t>
      </w:r>
      <w:r>
        <w:t xml:space="preserve">not included here.</w:t>
      </w:r>
      <w:r>
        <w:t xml:space="preserve"> </w:t>
      </w:r>
      <w:r>
        <w:t xml:space="preserve">[</w:t>
      </w:r>
      <w:r>
        <w:t xml:space="preserve">The metallurgical experts who performed the</w:t>
      </w:r>
      <w:r>
        <w:t xml:space="preserve"> </w:t>
      </w:r>
      <w:r>
        <w:t xml:space="preserve">calculation for Inspyro were Sander Arnout, Yannick Cryns and Cem</w:t>
      </w:r>
      <w:r>
        <w:t xml:space="preserve"> </w:t>
      </w:r>
      <w:r>
        <w:t xml:space="preserve">Tekin.</w:t>
      </w:r>
      <w:r>
        <w:t xml:space="preserve">]</w:t>
      </w:r>
      <w:r>
        <w:t xml:space="preserve"> </w:t>
      </w:r>
      <w:r>
        <w:t xml:space="preserve">Nevertheless, we show the input, output (csv files) and</w:t>
      </w:r>
      <w:r>
        <w:t xml:space="preserve"> </w:t>
      </w:r>
      <w:r>
        <w:t xml:space="preserve">further processing (data visualization) of the MATLAB script. MATLAB is</w:t>
      </w:r>
      <w:r>
        <w:t xml:space="preserve"> </w:t>
      </w:r>
      <w:r>
        <w:t xml:space="preserve">a computing environment and a programming language used by engineers and</w:t>
      </w:r>
      <w:r>
        <w:t xml:space="preserve"> </w:t>
      </w:r>
      <w:r>
        <w:t xml:space="preserve">scientists, aiding with data analytics, linear algebra, signal</w:t>
      </w:r>
      <w:r>
        <w:t xml:space="preserve"> </w:t>
      </w:r>
      <w:r>
        <w:t xml:space="preserve">processing, etc. MATLAB is a matrix-based language that includes many</w:t>
      </w:r>
      <w:r>
        <w:t xml:space="preserve"> </w:t>
      </w:r>
      <w:r>
        <w:t xml:space="preserve">specialized libraries to solve engineering and scientific problems.</w:t>
      </w:r>
      <w:r>
        <w:t xml:space="preserve"> </w:t>
      </w:r>
      <w:r>
        <w:t xml:space="preserve">Although it also includes plotting capabilities, we used Python for the</w:t>
      </w:r>
      <w:r>
        <w:t xml:space="preserve"> </w:t>
      </w:r>
      <w:r>
        <w:t xml:space="preserve">data visualization, as it allows for more flexibility.</w:t>
      </w:r>
    </w:p>
    <w:p>
      <w:pPr>
        <w:pStyle w:val="BodyText"/>
      </w:pPr>
      <w:r>
        <w:t xml:space="preserve">The visualisation of the model was generated using a Python in Jupyter</w:t>
      </w:r>
      <w:r>
        <w:t xml:space="preserve"> </w:t>
      </w:r>
      <w:r>
        <w:t xml:space="preserve">notebook, from 1044 generated matrices of 302x302 values, saved in</w:t>
      </w:r>
      <w:r>
        <w:t xml:space="preserve"> </w:t>
      </w:r>
      <w:r>
        <w:t xml:space="preserve">separate csv files. Each file corresponds to a month and a year between</w:t>
      </w:r>
      <w:r>
        <w:t xml:space="preserve"> </w:t>
      </w:r>
      <w:r>
        <w:t xml:space="preserve">January 1911 and December 1997. The data is not geocoded; instead, the</w:t>
      </w:r>
      <w:r>
        <w:t xml:space="preserve"> </w:t>
      </w:r>
      <w:r>
        <w:t xml:space="preserve">reference point (or source point) is one hypothetical chimney of the</w:t>
      </w:r>
      <w:r>
        <w:t xml:space="preserve"> </w:t>
      </w:r>
      <w:r>
        <w:t xml:space="preserve">steelworks, located at the centre of the matrix, from which</w:t>
      </w:r>
      <w:r>
        <w:t xml:space="preserve"> </w:t>
      </w:r>
      <w:r>
        <w:t xml:space="preserve">concentration values are calculated. The visualisation process of the</w:t>
      </w:r>
      <w:r>
        <w:t xml:space="preserve"> </w:t>
      </w:r>
      <w:r>
        <w:t xml:space="preserve">data is explained in (</w:t>
      </w:r>
      <w:hyperlink w:anchor="anchor-section-7">
        <w:r>
          <w:rPr>
            <w:rStyle w:val="Hyperlink"/>
          </w:rPr>
          <w:t xml:space="preserve">section 7</w:t>
        </w:r>
      </w:hyperlink>
      <w:r>
        <w:t xml:space="preserve">).</w:t>
      </w:r>
    </w:p>
    <w:p>
      <w:pPr>
        <w:pStyle w:val="BodyText"/>
      </w:pPr>
      <w:r>
        <w:t xml:space="preserve">It can be said in advance that the calculated concentration values in</w:t>
      </w:r>
      <w:r>
        <w:t xml:space="preserve"> </w:t>
      </w:r>
      <w:r>
        <w:t xml:space="preserve">our study are most likely to be underestimations, since only one</w:t>
      </w:r>
      <w:r>
        <w:t xml:space="preserve"> </w:t>
      </w:r>
      <w:r>
        <w:t xml:space="preserve">emission source in southern Luxembourg was considered (thus eliminating</w:t>
      </w:r>
      <w:r>
        <w:t xml:space="preserve"> </w:t>
      </w:r>
      <w:r>
        <w:t xml:space="preserve">many others). Yet, serving as an experiment, our analysis can be taken</w:t>
      </w:r>
      <w:r>
        <w:t xml:space="preserve"> </w:t>
      </w:r>
      <w:r>
        <w:t xml:space="preserve">as a basis for further research (e.g. calculating the dust</w:t>
      </w:r>
      <w:r>
        <w:t xml:space="preserve"> </w:t>
      </w:r>
      <w:r>
        <w:t xml:space="preserve">concentrations from all industrial plants in the entire Minett region).</w:t>
      </w:r>
      <w:r>
        <w:t xml:space="preserve"> </w:t>
      </w:r>
      <w:r>
        <w:t xml:space="preserve">Other limitations and improvements of our model are discussed in</w:t>
      </w:r>
      <w:r>
        <w:t xml:space="preserve"> </w:t>
      </w:r>
      <w:r>
        <w:t xml:space="preserve">(</w:t>
      </w:r>
      <w:hyperlink w:anchor="anchor-section-8-3">
        <w:r>
          <w:rPr>
            <w:rStyle w:val="Hyperlink"/>
          </w:rPr>
          <w:t xml:space="preserve">section 8.3</w:t>
        </w:r>
      </w:hyperlink>
      <w:r>
        <w:t xml:space="preserve">) and</w:t>
      </w:r>
      <w:r>
        <w:t xml:space="preserve"> </w:t>
      </w:r>
      <w:r>
        <w:t xml:space="preserve">(</w:t>
      </w:r>
      <w:hyperlink w:anchor="anchor-section-8-4">
        <w:r>
          <w:rPr>
            <w:rStyle w:val="Hyperlink"/>
          </w:rPr>
          <w:t xml:space="preserve">8.4</w:t>
        </w:r>
      </w:hyperlink>
      <w:r>
        <w:t xml:space="preserve">).</w:t>
      </w:r>
    </w:p>
    <w:p>
      <w:pPr>
        <w:pStyle w:val="BodyText"/>
      </w:pPr>
      <w:r>
        <w:t xml:space="preserve">START HERMENEUTICS</w:t>
      </w:r>
    </w:p>
    <w:bookmarkStart w:id="33" w:name="data-visualisation"/>
    <w:p>
      <w:pPr>
        <w:pStyle w:val="Heading2"/>
      </w:pPr>
      <w:r>
        <w:t xml:space="preserve">Data visualisation</w:t>
      </w:r>
    </w:p>
    <w:bookmarkEnd w:id="33"/>
    <w:p>
      <w:pPr>
        <w:pStyle w:val="FirstParagraph"/>
      </w:pPr>
      <w:r>
        <w:t xml:space="preserve">As introduced above, the data visualisation was generated using a</w:t>
      </w:r>
      <w:r>
        <w:t xml:space="preserve"> </w:t>
      </w:r>
      <w:r>
        <w:t xml:space="preserve">Jupyter notebook with Python for a multi-layered approach, which allows</w:t>
      </w:r>
      <w:r>
        <w:t xml:space="preserve"> </w:t>
      </w:r>
      <w:r>
        <w:t xml:space="preserve">us to share not only the narrative layer but also the data and the code.</w:t>
      </w:r>
      <w:r>
        <w:t xml:space="preserve"> </w:t>
      </w:r>
      <w:r>
        <w:t xml:space="preserve">The data was not geocoded, since explicitly assigning coordinates to</w:t>
      </w:r>
      <w:r>
        <w:t xml:space="preserve"> </w:t>
      </w:r>
      <w:r>
        <w:t xml:space="preserve">each concentration point in each dataset would have increased the volume</w:t>
      </w:r>
      <w:r>
        <w:t xml:space="preserve"> </w:t>
      </w:r>
      <w:r>
        <w:t xml:space="preserve">of data considerably. Instead, the data was kept in the form of multiple</w:t>
      </w:r>
      <w:r>
        <w:t xml:space="preserve"> </w:t>
      </w:r>
      <w:r>
        <w:t xml:space="preserve">matrices and positioned on the map using Google Earth to calculate the</w:t>
      </w:r>
      <w:r>
        <w:t xml:space="preserve"> </w:t>
      </w:r>
      <w:r>
        <w:t xml:space="preserve">distance covered by the density matrix (see</w:t>
      </w:r>
      <w:r>
        <w:t xml:space="preserve"> </w:t>
      </w:r>
      <w:r>
        <w:t xml:space="preserve">(</w:t>
      </w:r>
      <w:hyperlink w:anchor="anchor-figure-8">
        <w:r>
          <w:rPr>
            <w:rStyle w:val="Hyperlink"/>
          </w:rPr>
          <w:t xml:space="preserve">Figure 8</w:t>
        </w:r>
      </w:hyperlink>
      <w:r>
        <w:t xml:space="preserve">)).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Initially, the option of using a historical map (see</w:t>
      </w:r>
      <w:r>
        <w:t xml:space="preserve"> </w:t>
      </w:r>
      <w:r>
        <w:t xml:space="preserve">(</w:t>
      </w:r>
      <w:hyperlink w:anchor="anchor-figure-9">
        <w:r>
          <w:rPr>
            <w:rStyle w:val="Hyperlink"/>
          </w:rPr>
          <w:t xml:space="preserve">Figure 9</w:t>
        </w:r>
      </w:hyperlink>
      <w:r>
        <w:t xml:space="preserve">)) was considered. This was</w:t>
      </w:r>
      <w:r>
        <w:t xml:space="preserve"> </w:t>
      </w:r>
      <w:r>
        <w:t xml:space="preserve">discarded in favour of the more accurate calculation of distances</w:t>
      </w:r>
      <w:r>
        <w:t xml:space="preserve"> </w:t>
      </w:r>
      <w:r>
        <w:t xml:space="preserve">offered by Google Earth, as well as by its possibility to generate a</w:t>
      </w:r>
      <w:r>
        <w:t xml:space="preserve"> </w:t>
      </w:r>
      <w:r>
        <w:t xml:space="preserve">view with the steelworks at the centre.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The dust concentrations around the Belval plant (in g/</w:t>
      </w:r>
      <m:oMath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) were</w:t>
      </w:r>
      <w:r>
        <w:t xml:space="preserve"> </w:t>
      </w:r>
      <w:r>
        <w:t xml:space="preserve">visualised using a contour map with ten predefined levels. We used the</w:t>
      </w:r>
      <w:r>
        <w:t xml:space="preserve"> </w:t>
      </w:r>
      <w:r>
        <w:t xml:space="preserve">extent parameter to plot the concentrations on the map, and a customised</w:t>
      </w:r>
      <w:r>
        <w:t xml:space="preserve"> </w:t>
      </w:r>
      <w:r>
        <w:t xml:space="preserve">sequential colour palette to indicate the presence and concentration of</w:t>
      </w:r>
      <w:r>
        <w:t xml:space="preserve"> </w:t>
      </w:r>
      <w:r>
        <w:t xml:space="preserve">dust.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Contour maps were generated for every month and year between January</w:t>
      </w:r>
      <w:r>
        <w:t xml:space="preserve"> </w:t>
      </w:r>
      <w:r>
        <w:t xml:space="preserve">1911 and December 1997 in English, French and German. For this purpose,</w:t>
      </w:r>
      <w:r>
        <w:t xml:space="preserve"> </w:t>
      </w:r>
      <w:r>
        <w:t xml:space="preserve">the names of the main localities were translated; using Figma, they were</w:t>
      </w:r>
      <w:r>
        <w:t xml:space="preserve"> </w:t>
      </w:r>
      <w:r>
        <w:t xml:space="preserve">added to the base maps extracted from Google Earth (see</w:t>
      </w:r>
      <w:r>
        <w:t xml:space="preserve"> </w:t>
      </w:r>
      <w:r>
        <w:t xml:space="preserve">(</w:t>
      </w:r>
      <w:hyperlink w:anchor="anchor-figure-10">
        <w:r>
          <w:rPr>
            <w:rStyle w:val="Hyperlink"/>
          </w:rPr>
          <w:t xml:space="preserve">Figures 10 a and b</w:t>
        </w:r>
      </w:hyperlink>
      <w:r>
        <w:t xml:space="preserve">)).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The visualisations were subsequently animated to show the evolution over</w:t>
      </w:r>
      <w:r>
        <w:t xml:space="preserve"> </w:t>
      </w:r>
      <w:r>
        <w:t xml:space="preserve">time.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To visualise the impact of pollution in the inhabited quarters of Esch,</w:t>
      </w:r>
      <w:r>
        <w:t xml:space="preserve"> </w:t>
      </w:r>
      <w:r>
        <w:t xml:space="preserve">we repeated the process with a zoomed-in map, thus highlighting the</w:t>
      </w:r>
      <w:r>
        <w:t xml:space="preserve"> </w:t>
      </w:r>
      <w:r>
        <w:t xml:space="preserve">immediate vicinity of the Belval plant.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START HERMENEUTICS</w:t>
      </w:r>
    </w:p>
    <w:p>
      <w:pPr>
        <w:pStyle w:val="BodyText"/>
      </w:pPr>
      <w:r>
        <w:t xml:space="preserve">The videos were integrated into a</w:t>
      </w:r>
      <w:r>
        <w:t xml:space="preserve"> </w:t>
      </w:r>
      <w:hyperlink r:id="rId34">
        <w:r>
          <w:rPr>
            <w:rStyle w:val="Hyperlink"/>
          </w:rPr>
          <w:t xml:space="preserve">dedicated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of the</w:t>
      </w:r>
      <w:r>
        <w:t xml:space="preserve"> </w:t>
      </w:r>
      <w:hyperlink r:id="rId35">
        <w:r>
          <w:rPr>
            <w:rStyle w:val="Hyperlink"/>
            <w:iCs/>
            <w:i/>
          </w:rPr>
          <w:t xml:space="preserve">Minett Stories</w:t>
        </w:r>
      </w:hyperlink>
      <w:r>
        <w:t xml:space="preserve"> </w:t>
      </w:r>
      <w:r>
        <w:t xml:space="preserve">virtual exhibition, which was launched in May 2022. Produced by the</w:t>
      </w:r>
      <w:r>
        <w:t xml:space="preserve"> </w:t>
      </w:r>
      <w:r>
        <w:t xml:space="preserve">Centre for Contemporary and Digital History (University of Luxembourg)</w:t>
      </w:r>
      <w:r>
        <w:t xml:space="preserve"> </w:t>
      </w:r>
      <w:r>
        <w:t xml:space="preserve">in connection with</w:t>
      </w:r>
      <w:r>
        <w:t xml:space="preserve"> </w:t>
      </w:r>
      <w:r>
        <w:rPr>
          <w:iCs/>
          <w:i/>
        </w:rPr>
        <w:t xml:space="preserve">Esch-sur-Alzette – European Capital of Culture</w:t>
      </w:r>
      <w:r>
        <w:rPr>
          <w:iCs/>
          <w:i/>
        </w:rPr>
        <w:t xml:space="preserve"> </w:t>
      </w:r>
      <w:r>
        <w:rPr>
          <w:iCs/>
          <w:i/>
        </w:rPr>
        <w:t xml:space="preserve">2022</w:t>
      </w:r>
      <w:r>
        <w:t xml:space="preserve">, the exhibition offers twenty-two stories, outlining various</w:t>
      </w:r>
      <w:r>
        <w:t xml:space="preserve"> </w:t>
      </w:r>
      <w:r>
        <w:t xml:space="preserve">transformations of landscapes, places and people, from the region’s</w:t>
      </w:r>
      <w:r>
        <w:t xml:space="preserve"> </w:t>
      </w:r>
      <w:r>
        <w:t xml:space="preserve">industrialisation in the late 19th century to the crisis of the 1970s</w:t>
      </w:r>
      <w:r>
        <w:t xml:space="preserve"> </w:t>
      </w:r>
      <w:r>
        <w:t xml:space="preserve">and the subsequent deindustrialisation. Instead of focusing on the</w:t>
      </w:r>
      <w:r>
        <w:t xml:space="preserve"> </w:t>
      </w:r>
      <w:r>
        <w:t xml:space="preserve">often-told stories about the growth and success of the steel industry,</w:t>
      </w:r>
      <w:r>
        <w:t xml:space="preserve"> </w:t>
      </w:r>
      <w:r>
        <w:rPr>
          <w:iCs/>
          <w:i/>
        </w:rPr>
        <w:t xml:space="preserve">Minett Stories</w:t>
      </w:r>
      <w:r>
        <w:t xml:space="preserve"> </w:t>
      </w:r>
      <w:r>
        <w:t xml:space="preserve">explores everyday life in the Minett, with</w:t>
      </w:r>
      <w:r>
        <w:t xml:space="preserve"> </w:t>
      </w:r>
      <w:r>
        <w:t xml:space="preserve">attention to questions such as environmental pollution. Our</w:t>
      </w:r>
      <w:r>
        <w:t xml:space="preserve"> </w:t>
      </w:r>
      <w:r>
        <w:t xml:space="preserve">visualisation helps us to answer the initially formulated questions</w:t>
      </w:r>
      <w:r>
        <w:t xml:space="preserve"> </w:t>
      </w:r>
      <w:r>
        <w:t xml:space="preserve">about the geographical distribution of dust pollution. By using various</w:t>
      </w:r>
      <w:r>
        <w:t xml:space="preserve"> </w:t>
      </w:r>
      <w:r>
        <w:t xml:space="preserve">historical maps of Esch (see</w:t>
      </w:r>
      <w:r>
        <w:t xml:space="preserve"> </w:t>
      </w:r>
      <w:r>
        <w:t xml:space="preserve">(</w:t>
      </w:r>
      <w:hyperlink w:anchor="anchor-figure-11">
        <w:r>
          <w:rPr>
            <w:rStyle w:val="Hyperlink"/>
          </w:rPr>
          <w:t xml:space="preserve">Figures 11 a,b,c</w:t>
        </w:r>
      </w:hyperlink>
      <w:r>
        <w:t xml:space="preserve">)) and comparing them to</w:t>
      </w:r>
      <w:r>
        <w:t xml:space="preserve"> </w:t>
      </w:r>
      <w:r>
        <w:t xml:space="preserve">the data visualisation for the same year, we can analyse which</w:t>
      </w:r>
      <w:r>
        <w:t xml:space="preserve"> </w:t>
      </w:r>
      <w:r>
        <w:t xml:space="preserve">neighbourhoods were most affected over time. July has been chosen, as</w:t>
      </w:r>
      <w:r>
        <w:t xml:space="preserve"> </w:t>
      </w:r>
      <w:r>
        <w:t xml:space="preserve">this is the month when the pollution typically reached the farthest in</w:t>
      </w:r>
      <w:r>
        <w:t xml:space="preserve"> </w:t>
      </w:r>
      <w:r>
        <w:t xml:space="preserve">the town of Esch.</w:t>
      </w:r>
    </w:p>
    <w:p>
      <w:pPr>
        <w:pStyle w:val="BodyText"/>
      </w:pPr>
      <w:r>
        <w:t xml:space="preserve">END HERMENEUTICS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It is clear, for example, that high dust levels were often prevalent in</w:t>
      </w:r>
      <w:r>
        <w:t xml:space="preserve"> </w:t>
      </w:r>
      <w:r>
        <w:t xml:space="preserve">the centre of Esch; unsurprisingly, the western part of town was the</w:t>
      </w:r>
      <w:r>
        <w:t xml:space="preserve"> </w:t>
      </w:r>
      <w:r>
        <w:t xml:space="preserve">most severely affected. Using a 1958 map of Esch as a reference, the</w:t>
      </w:r>
      <w:r>
        <w:t xml:space="preserve"> </w:t>
      </w:r>
      <w:r>
        <w:t xml:space="preserve">affected areas primarily included the neighbourhoods of Uecht,</w:t>
      </w:r>
      <w:r>
        <w:t xml:space="preserve"> </w:t>
      </w:r>
      <w:r>
        <w:t xml:space="preserve">Clair-Chêne, Al-Esch and Wobrecken. Moreover, from the outset, Belval’s</w:t>
      </w:r>
      <w:r>
        <w:t xml:space="preserve"> </w:t>
      </w:r>
      <w:r>
        <w:t xml:space="preserve">dust pollution was a cross-border phenomenon, with the French villages</w:t>
      </w:r>
      <w:r>
        <w:t xml:space="preserve"> </w:t>
      </w:r>
      <w:r>
        <w:t xml:space="preserve">of Rédange, Russange and Audun-le-Tiche (the latter itself the site of</w:t>
      </w:r>
      <w:r>
        <w:t xml:space="preserve"> </w:t>
      </w:r>
      <w:r>
        <w:t xml:space="preserve">an ironworks from the 1880s to the 1960s) sharing the pollution burden</w:t>
      </w:r>
      <w:r>
        <w:t xml:space="preserve"> </w:t>
      </w:r>
      <w:r>
        <w:t xml:space="preserve">with small Luxembourgish locations such as Soleuvre, Ehlerange and</w:t>
      </w:r>
      <w:r>
        <w:t xml:space="preserve"> </w:t>
      </w:r>
      <w:r>
        <w:t xml:space="preserve">Belvaux.</w:t>
      </w:r>
    </w:p>
    <w:bookmarkStart w:id="36" w:name="final-analysis"/>
    <w:p>
      <w:pPr>
        <w:pStyle w:val="Heading2"/>
      </w:pPr>
      <w:r>
        <w:t xml:space="preserve">Final analysis</w:t>
      </w:r>
    </w:p>
    <w:bookmarkEnd w:id="36"/>
    <w:p>
      <w:pPr>
        <w:pStyle w:val="FirstParagraph"/>
      </w:pPr>
      <w:r>
        <w:t xml:space="preserve">To conclude, we perform a critical evaluation and interpretation of the</w:t>
      </w:r>
      <w:r>
        <w:t xml:space="preserve"> </w:t>
      </w:r>
      <w:r>
        <w:t xml:space="preserve">dust simulation. We explore the plausibility of the calculated values,</w:t>
      </w:r>
      <w:r>
        <w:t xml:space="preserve"> </w:t>
      </w:r>
      <w:r>
        <w:t xml:space="preserve">comparing them to historical and current air pollution legislation, as</w:t>
      </w:r>
      <w:r>
        <w:t xml:space="preserve"> </w:t>
      </w:r>
      <w:r>
        <w:t xml:space="preserve">well as to historical measurements. Limitations and possible ways to</w:t>
      </w:r>
      <w:r>
        <w:t xml:space="preserve"> </w:t>
      </w:r>
      <w:r>
        <w:t xml:space="preserve">optimise the model are also discussed.</w:t>
      </w:r>
    </w:p>
    <w:bookmarkStart w:id="37" w:name="validation-of-the-model"/>
    <w:p>
      <w:pPr>
        <w:pStyle w:val="Heading3"/>
      </w:pPr>
      <w:r>
        <w:t xml:space="preserve">Validation of the model</w:t>
      </w:r>
    </w:p>
    <w:bookmarkEnd w:id="37"/>
    <w:p>
      <w:pPr>
        <w:pStyle w:val="FirstParagraph"/>
      </w:pPr>
      <w:r>
        <w:t xml:space="preserve">(</w:t>
      </w:r>
      <w:hyperlink w:anchor="anchor-figure-13">
        <w:r>
          <w:rPr>
            <w:rStyle w:val="Hyperlink"/>
          </w:rPr>
          <w:t xml:space="preserve">Figure 13</w:t>
        </w:r>
      </w:hyperlink>
      <w:r>
        <w:t xml:space="preserve">) shows the summarised (total)</w:t>
      </w:r>
      <w:r>
        <w:t xml:space="preserve"> </w:t>
      </w:r>
      <w:r>
        <w:t xml:space="preserve">amount of dust calculated by year versus steel production in tonnes,</w:t>
      </w:r>
      <w:r>
        <w:t xml:space="preserve"> </w:t>
      </w:r>
      <w:r>
        <w:t xml:space="preserve">with dust in blue and production data in red. Important events like the</w:t>
      </w:r>
      <w:r>
        <w:t xml:space="preserve"> </w:t>
      </w:r>
      <w:r>
        <w:t xml:space="preserve">(hypothetical) installation of filters are indicated. The graph further</w:t>
      </w:r>
      <w:r>
        <w:t xml:space="preserve"> </w:t>
      </w:r>
      <w:r>
        <w:t xml:space="preserve">indicates a number of historical dates (such as the installation of</w:t>
      </w:r>
      <w:r>
        <w:t xml:space="preserve"> </w:t>
      </w:r>
      <w:r>
        <w:t xml:space="preserve">filters, changing techniques, World War I and II, and the steel crisis</w:t>
      </w:r>
      <w:r>
        <w:t xml:space="preserve"> </w:t>
      </w:r>
      <w:r>
        <w:t xml:space="preserve">from the second half of the 1970s onward), which all correspond to</w:t>
      </w:r>
      <w:r>
        <w:t xml:space="preserve"> </w:t>
      </w:r>
      <w:r>
        <w:t xml:space="preserve">visible changes in the production and/or dust curves. This effect is for</w:t>
      </w:r>
      <w:r>
        <w:t xml:space="preserve"> </w:t>
      </w:r>
      <w:r>
        <w:t xml:space="preserve">instance highly visible after 1965, with steel production increasing and</w:t>
      </w:r>
      <w:r>
        <w:t xml:space="preserve"> </w:t>
      </w:r>
      <w:r>
        <w:t xml:space="preserve">the dust curve decreasing, owing to more intensive use of oxygen-based</w:t>
      </w:r>
      <w:r>
        <w:t xml:space="preserve"> </w:t>
      </w:r>
      <w:r>
        <w:t xml:space="preserve">steelmaking and the hypothetical installation of</w:t>
      </w:r>
      <w:r>
        <w:t xml:space="preserve"> </w:t>
      </w:r>
      <w:r>
        <w:t xml:space="preserve">‘</w:t>
      </w:r>
      <w:r>
        <w:t xml:space="preserve">state-of-the-art</w:t>
      </w:r>
      <w:r>
        <w:t xml:space="preserve">’</w:t>
      </w:r>
      <w:r>
        <w:t xml:space="preserve"> </w:t>
      </w:r>
      <w:r>
        <w:t xml:space="preserve">filters (see (</w:t>
      </w:r>
      <w:hyperlink w:anchor="anchor-section-6">
        <w:r>
          <w:rPr>
            <w:rStyle w:val="Hyperlink"/>
          </w:rPr>
          <w:t xml:space="preserve">section 6</w:t>
        </w:r>
      </w:hyperlink>
      <w:r>
        <w:t xml:space="preserve">), and</w:t>
      </w:r>
      <w:r>
        <w:t xml:space="preserve"> </w:t>
      </w:r>
      <w:r>
        <w:t xml:space="preserve">(</w:t>
      </w:r>
      <w:hyperlink w:anchor="anchor-table-1">
        <w:r>
          <w:rPr>
            <w:rStyle w:val="Hyperlink"/>
          </w:rPr>
          <w:t xml:space="preserve">Table 1</w:t>
        </w:r>
      </w:hyperlink>
      <w:r>
        <w:t xml:space="preserve">).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Besides checking the plausibility of the data, it is necessary to look</w:t>
      </w:r>
      <w:r>
        <w:t xml:space="preserve"> </w:t>
      </w:r>
      <w:r>
        <w:t xml:space="preserve">at the actual meaning of the calculated dust values (with the highest</w:t>
      </w:r>
      <w:r>
        <w:t xml:space="preserve"> </w:t>
      </w:r>
      <w:r>
        <w:t xml:space="preserve">calculated value being about 3 mg/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in October 1929). To</w:t>
      </w:r>
      <w:r>
        <w:t xml:space="preserve"> </w:t>
      </w:r>
      <w:r>
        <w:t xml:space="preserve">understand the effects of such values on human health, we will compare</w:t>
      </w:r>
      <w:r>
        <w:t xml:space="preserve"> </w:t>
      </w:r>
      <w:r>
        <w:t xml:space="preserve">them to present-day regulatory limit values.</w:t>
      </w:r>
    </w:p>
    <w:p>
      <w:pPr>
        <w:pStyle w:val="BodyText"/>
      </w:pPr>
      <w:r>
        <w:t xml:space="preserve">Directives and measures regarding air quality were first introduced by</w:t>
      </w:r>
      <w:r>
        <w:t xml:space="preserve"> </w:t>
      </w:r>
      <w:r>
        <w:t xml:space="preserve">the European Economic Community in the 1970s. In subsequent decades, air</w:t>
      </w:r>
      <w:r>
        <w:t xml:space="preserve"> </w:t>
      </w:r>
      <w:r>
        <w:t xml:space="preserve">pollution resulting from industry decreased significantly</w:t>
      </w:r>
      <w:r>
        <w:t xml:space="preserve"> </w:t>
      </w:r>
      <w:r>
        <w:t xml:space="preserve">(</w:t>
      </w:r>
      <w:r>
        <w:rPr>
          <w:iCs/>
          <w:i/>
        </w:rPr>
        <w:t xml:space="preserve">European Environment Agency EEA 2013</w:t>
      </w:r>
      <w:r>
        <w:t xml:space="preserve">). In Luxembourg, the first</w:t>
      </w:r>
      <w:r>
        <w:t xml:space="preserve"> </w:t>
      </w:r>
      <w:r>
        <w:t xml:space="preserve">legislation regarding air pollution was the</w:t>
      </w:r>
      <w:r>
        <w:t xml:space="preserve"> </w:t>
      </w:r>
      <w:r>
        <w:t xml:space="preserve">‘</w:t>
      </w:r>
      <w:r>
        <w:t xml:space="preserve">Loi du 21 juin 1976</w:t>
      </w:r>
      <w:r>
        <w:t xml:space="preserve"> </w:t>
      </w:r>
      <w:r>
        <w:t xml:space="preserve">relative à la lutte contre la pollution de l’atmosphère</w:t>
      </w:r>
      <w:r>
        <w:t xml:space="preserve">’</w:t>
      </w:r>
      <w:r>
        <w:t xml:space="preserve">. No limit</w:t>
      </w:r>
      <w:r>
        <w:t xml:space="preserve"> </w:t>
      </w:r>
      <w:r>
        <w:t xml:space="preserve">values were laid down in this legislation. In the more recent context of</w:t>
      </w:r>
      <w:r>
        <w:t xml:space="preserve"> </w:t>
      </w:r>
      <w:r>
        <w:t xml:space="preserve">EU law, Directive 2008/50/EC (</w:t>
      </w:r>
      <w:r>
        <w:rPr>
          <w:iCs/>
          <w:i/>
        </w:rPr>
        <w:t xml:space="preserve">European Union 2008</w:t>
      </w:r>
      <w:r>
        <w:t xml:space="preserve">) postulates</w:t>
      </w:r>
      <w:r>
        <w:t xml:space="preserve"> </w:t>
      </w:r>
      <w:r>
        <w:t xml:space="preserve">limit values for different atmospheric pollutants to protect human</w:t>
      </w:r>
      <w:r>
        <w:t xml:space="preserve"> </w:t>
      </w:r>
      <w:r>
        <w:t xml:space="preserve">health, including values for PM</w:t>
      </w:r>
      <m:oMath>
        <m:sSub>
          <m:e>
            <m:r>
              <m:t>​</m:t>
            </m:r>
          </m:e>
          <m:sub>
            <m:r>
              <m:t>2.5</m:t>
            </m:r>
          </m:sub>
        </m:sSub>
      </m:oMath>
      <w:r>
        <w:t xml:space="preserve"> </w:t>
      </w:r>
      <w:r>
        <w:t xml:space="preserve">(25 µg/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) and metals</w:t>
      </w:r>
      <w:r>
        <w:t xml:space="preserve"> </w:t>
      </w:r>
      <w:r>
        <w:t xml:space="preserve">like Cd (5 ng/ m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) (</w:t>
      </w:r>
    </w:p>
    <w:bookmarkStart w:id="38" w:name="X08da1e433b92677150f143b451d9461e3ddd970"/>
    <w:p>
      <w:pPr>
        <w:pStyle w:val="Heading3"/>
      </w:pPr>
      <w:r>
        <w:t xml:space="preserve">Comparison of the model results with air pollution</w:t>
      </w:r>
      <w:r>
        <w:t xml:space="preserve"> </w:t>
      </w:r>
      <w:r>
        <w:t xml:space="preserve">measurements from the late 1930s to the early</w:t>
      </w:r>
      <w:r>
        <w:t xml:space="preserve"> </w:t>
      </w:r>
      <w:r>
        <w:t xml:space="preserve">1970s</w:t>
      </w:r>
    </w:p>
    <w:bookmarkEnd w:id="38"/>
    <w:p>
      <w:pPr>
        <w:pStyle w:val="FirstParagraph"/>
      </w:pPr>
      <w:r>
        <w:t xml:space="preserve">To compare the simulated dust levels with real conditions, it is</w:t>
      </w:r>
      <w:r>
        <w:t xml:space="preserve"> </w:t>
      </w:r>
      <w:r>
        <w:t xml:space="preserve">important to scrutinise historical documents on dust measurements in the</w:t>
      </w:r>
      <w:r>
        <w:t xml:space="preserve"> </w:t>
      </w:r>
      <w:r>
        <w:t xml:space="preserve">Minett region. We were able to retrieve data about four measurements</w:t>
      </w:r>
      <w:r>
        <w:t xml:space="preserve"> </w:t>
      </w:r>
      <w:r>
        <w:t xml:space="preserve">performed between the late 1930s and the early 1970s: 1939 (Schifflange,</w:t>
      </w:r>
      <w:r>
        <w:t xml:space="preserve"> </w:t>
      </w:r>
      <w:r>
        <w:t xml:space="preserve">undertaken by the ARBED steel company) (9139636/WGAL532E), 1956-1957</w:t>
      </w:r>
      <w:r>
        <w:t xml:space="preserve"> </w:t>
      </w:r>
      <w:r>
        <w:t xml:space="preserve">(Differdange, undertaken by the government) (</w:t>
      </w:r>
      <w:r>
        <w:rPr>
          <w:iCs/>
          <w:i/>
        </w:rPr>
        <w:t xml:space="preserve">Molitor, Barthel</w:t>
      </w:r>
      <w:r>
        <w:rPr>
          <w:iCs/>
          <w:i/>
        </w:rPr>
        <w:t xml:space="preserve"> </w:t>
      </w:r>
      <w:r>
        <w:rPr>
          <w:iCs/>
          <w:i/>
        </w:rPr>
        <w:t xml:space="preserve">1958</w:t>
      </w:r>
      <w:r>
        <w:t xml:space="preserve">), 1966-1969 (Esch, undertaken by the municipality)</w:t>
      </w:r>
      <w:r>
        <w:t xml:space="preserve"> </w:t>
      </w:r>
      <w:r>
        <w:t xml:space="preserve">(9139636/XP9DGUVF), and 1970-1971 (Belval, undertaken in an academic</w:t>
      </w:r>
      <w:r>
        <w:t xml:space="preserve"> </w:t>
      </w:r>
      <w:r>
        <w:t xml:space="preserve">context) (9139636/7BPU6L8S). In all cases, dust was collected for a</w:t>
      </w:r>
      <w:r>
        <w:t xml:space="preserve"> </w:t>
      </w:r>
      <w:r>
        <w:t xml:space="preserve">specified period through passive samplers (known as Bergerhoff devices).</w:t>
      </w:r>
      <w:r>
        <w:t xml:space="preserve"> </w:t>
      </w:r>
      <w:r>
        <w:t xml:space="preserve">Both the motivation for the measurements and the methodological</w:t>
      </w:r>
      <w:r>
        <w:t xml:space="preserve"> </w:t>
      </w:r>
      <w:r>
        <w:t xml:space="preserve">framework for the subsequent interpretation differed over time, as we</w:t>
      </w:r>
      <w:r>
        <w:t xml:space="preserve"> </w:t>
      </w:r>
      <w:r>
        <w:t xml:space="preserve">will outline below.</w:t>
      </w:r>
    </w:p>
    <w:p>
      <w:pPr>
        <w:pStyle w:val="BodyText"/>
      </w:pPr>
      <w:r>
        <w:t xml:space="preserve">In 1939, ARBED undertook dust measurements on the premises of its</w:t>
      </w:r>
      <w:r>
        <w:t xml:space="preserve"> </w:t>
      </w:r>
      <w:r>
        <w:t xml:space="preserve">Schifflange iron and steel complex, located directly to the east of Esch</w:t>
      </w:r>
      <w:r>
        <w:t xml:space="preserve"> </w:t>
      </w:r>
      <w:r>
        <w:t xml:space="preserve">(about 2.5 km from the Belval plant, which was owned by the same</w:t>
      </w:r>
      <w:r>
        <w:t xml:space="preserve"> </w:t>
      </w:r>
      <w:r>
        <w:t xml:space="preserve">company) (9139636/WGAL532E). Investigated parameters included the amount</w:t>
      </w:r>
      <w:r>
        <w:t xml:space="preserve"> </w:t>
      </w:r>
      <w:r>
        <w:t xml:space="preserve">of dust generated by the blast furnaces, particle sizes and the iron</w:t>
      </w:r>
      <w:r>
        <w:t xml:space="preserve"> </w:t>
      </w:r>
      <w:r>
        <w:t xml:space="preserve">(Fe) content of the samples. This analysis was conducted for economic</w:t>
      </w:r>
      <w:r>
        <w:t xml:space="preserve"> </w:t>
      </w:r>
      <w:r>
        <w:t xml:space="preserve">reasons only, with the aim of studying the potential for reusing blast</w:t>
      </w:r>
      <w:r>
        <w:t xml:space="preserve"> </w:t>
      </w:r>
      <w:r>
        <w:t xml:space="preserve">furnace gas after the removal of dust particles. The analysis pointed</w:t>
      </w:r>
      <w:r>
        <w:t xml:space="preserve"> </w:t>
      </w:r>
      <w:r>
        <w:t xml:space="preserve">out that very small dust particles (ranging from 0 to 10 µm) constituted</w:t>
      </w:r>
      <w:r>
        <w:t xml:space="preserve"> </w:t>
      </w:r>
      <w:r>
        <w:t xml:space="preserve">about 25% of the total emitted dust mass; as noted in</w:t>
      </w:r>
      <w:r>
        <w:t xml:space="preserve"> </w:t>
      </w:r>
      <w:r>
        <w:t xml:space="preserve">(</w:t>
      </w:r>
      <w:hyperlink w:anchor="anchor-section-3">
        <w:r>
          <w:rPr>
            <w:rStyle w:val="Hyperlink"/>
          </w:rPr>
          <w:t xml:space="preserve">section 3</w:t>
        </w:r>
      </w:hyperlink>
      <w:r>
        <w:t xml:space="preserve">),, such particles can penetrate</w:t>
      </w:r>
      <w:r>
        <w:t xml:space="preserve"> </w:t>
      </w:r>
      <w:r>
        <w:t xml:space="preserve">the respiratory system and pose a threat to human health. In addition,</w:t>
      </w:r>
      <w:r>
        <w:t xml:space="preserve"> </w:t>
      </w:r>
      <w:r>
        <w:t xml:space="preserve">around 48% of all dust released was reported to be made up of Fe: a</w:t>
      </w:r>
      <w:r>
        <w:t xml:space="preserve"> </w:t>
      </w:r>
      <w:r>
        <w:t xml:space="preserve">very high iron content that was not unusual in the context of the Thomas</w:t>
      </w:r>
      <w:r>
        <w:t xml:space="preserve"> </w:t>
      </w:r>
      <w:r>
        <w:t xml:space="preserve">steelmaking process. Even though the 1939 corporate investigation</w:t>
      </w:r>
      <w:r>
        <w:t xml:space="preserve"> </w:t>
      </w:r>
      <w:r>
        <w:t xml:space="preserve">concluded that recycling and filtering techniques would be too expensive</w:t>
      </w:r>
      <w:r>
        <w:t xml:space="preserve"> </w:t>
      </w:r>
      <w:r>
        <w:t xml:space="preserve">to implement, it is clear – in retrospect – that the installation of a</w:t>
      </w:r>
      <w:r>
        <w:t xml:space="preserve"> </w:t>
      </w:r>
      <w:r>
        <w:t xml:space="preserve">dedicated filter could have resulted in significant health gains for</w:t>
      </w:r>
      <w:r>
        <w:t xml:space="preserve"> </w:t>
      </w:r>
      <w:r>
        <w:t xml:space="preserve">both the local population and factory employees.</w:t>
      </w:r>
    </w:p>
    <w:p>
      <w:pPr>
        <w:pStyle w:val="BodyText"/>
      </w:pPr>
      <w:r>
        <w:t xml:space="preserve">About two decades later, the scientists Molitor and Barthel conducted a</w:t>
      </w:r>
      <w:r>
        <w:t xml:space="preserve"> </w:t>
      </w:r>
      <w:r>
        <w:t xml:space="preserve">government investigation of the dust concentration in the vicinity of</w:t>
      </w:r>
      <w:r>
        <w:t xml:space="preserve"> </w:t>
      </w:r>
      <w:r>
        <w:t xml:space="preserve">the Differdange iron and steel complex (1956, published in 1958)</w:t>
      </w:r>
      <w:r>
        <w:t xml:space="preserve"> </w:t>
      </w:r>
      <w:r>
        <w:t xml:space="preserve">(</w:t>
      </w:r>
      <w:r>
        <w:rPr>
          <w:iCs/>
          <w:i/>
        </w:rPr>
        <w:t xml:space="preserve">Molitor, Barthel 1958</w:t>
      </w:r>
      <w:r>
        <w:t xml:space="preserve">). Six passive samplers were placed for a</w:t>
      </w:r>
      <w:r>
        <w:t xml:space="preserve"> </w:t>
      </w:r>
      <w:r>
        <w:t xml:space="preserve">period of about three months in a 2 km radius around the plant, allowing</w:t>
      </w:r>
      <w:r>
        <w:t xml:space="preserve"> </w:t>
      </w:r>
      <w:r>
        <w:t xml:space="preserve">the amount of dust in g per m² per month to be calculated and a</w:t>
      </w:r>
      <w:r>
        <w:t xml:space="preserve"> </w:t>
      </w:r>
      <w:r>
        <w:t xml:space="preserve">compositional analysis to be performed. Molitor and Barthel claimed that</w:t>
      </w:r>
      <w:r>
        <w:t xml:space="preserve"> </w:t>
      </w:r>
      <w:r>
        <w:t xml:space="preserve">insoluble particles such as Fe2O3, SiO2, CaO and SO4 did not have</w:t>
      </w:r>
      <w:r>
        <w:t xml:space="preserve"> </w:t>
      </w:r>
      <w:r>
        <w:t xml:space="preserve">harmful effects, regardless of particles sizes. However, pulmonary</w:t>
      </w:r>
      <w:r>
        <w:t xml:space="preserve"> </w:t>
      </w:r>
      <w:r>
        <w:t xml:space="preserve">diseases like siderosis (caused by iron dust) were identified decades</w:t>
      </w:r>
      <w:r>
        <w:t xml:space="preserve"> </w:t>
      </w:r>
      <w:r>
        <w:t xml:space="preserve">before this study was published (</w:t>
      </w:r>
      <w:r>
        <w:rPr>
          <w:iCs/>
          <w:i/>
        </w:rPr>
        <w:t xml:space="preserve">Doig, Mclaughlin 1936</w:t>
      </w:r>
      <w:r>
        <w:t xml:space="preserve">),</w:t>
      </w:r>
      <w:r>
        <w:t xml:space="preserve"> </w:t>
      </w:r>
      <w:r>
        <w:t xml:space="preserve">indicating that this claim was incorrect even at the time of</w:t>
      </w:r>
      <w:r>
        <w:t xml:space="preserve"> </w:t>
      </w:r>
      <w:r>
        <w:t xml:space="preserve">publication. Dust fractions below 0.03 mm (</w:t>
      </w:r>
      <w:r>
        <w:rPr>
          <w:iCs/>
          <w:i/>
        </w:rPr>
        <w:t xml:space="preserve">inhalable</w:t>
      </w:r>
      <w:r>
        <w:t xml:space="preserve"> </w:t>
      </w:r>
      <w:r>
        <w:t xml:space="preserve">fraction,</w:t>
      </w:r>
      <w:r>
        <w:t xml:space="preserve"> </w:t>
      </w:r>
      <w:r>
        <w:t xml:space="preserve">see (</w:t>
      </w:r>
      <w:hyperlink w:anchor="anchor-section-3">
        <w:r>
          <w:rPr>
            <w:rStyle w:val="Hyperlink"/>
          </w:rPr>
          <w:t xml:space="preserve">section 3</w:t>
        </w:r>
      </w:hyperlink>
      <w:r>
        <w:t xml:space="preserve">),) were observed in the</w:t>
      </w:r>
      <w:r>
        <w:t xml:space="preserve"> </w:t>
      </w:r>
      <w:r>
        <w:t xml:space="preserve">samples, including silica, which indeed poses a risk for respiratory</w:t>
      </w:r>
      <w:r>
        <w:t xml:space="preserve"> </w:t>
      </w:r>
      <w:r>
        <w:t xml:space="preserve">diseases and other health issues. The Differdange analysis further</w:t>
      </w:r>
      <w:r>
        <w:t xml:space="preserve"> </w:t>
      </w:r>
      <w:r>
        <w:t xml:space="preserve">indicated that dust concentrations dropped rapidly as the distance from</w:t>
      </w:r>
      <w:r>
        <w:t xml:space="preserve"> </w:t>
      </w:r>
      <w:r>
        <w:t xml:space="preserve">the factory increased, starting with 140 g/m²/month near the centre of</w:t>
      </w:r>
      <w:r>
        <w:t xml:space="preserve"> </w:t>
      </w:r>
      <w:r>
        <w:t xml:space="preserve">pollution and falling to about 40 g/m²/month at a 2 km distance. With</w:t>
      </w:r>
      <w:r>
        <w:t xml:space="preserve"> </w:t>
      </w:r>
      <w:r>
        <w:t xml:space="preserve">the decreasing dust mass, the iron content decreased as well, dropping</w:t>
      </w:r>
      <w:r>
        <w:t xml:space="preserve"> </w:t>
      </w:r>
      <w:r>
        <w:t xml:space="preserve">from 75% to 38.4% (</w:t>
      </w:r>
      <w:r>
        <w:rPr>
          <w:iCs/>
          <w:i/>
        </w:rPr>
        <w:t xml:space="preserve">Molitor, Barthel 1958</w:t>
      </w:r>
      <w:r>
        <w:t xml:space="preserve">). These measurements</w:t>
      </w:r>
      <w:r>
        <w:t xml:space="preserve"> </w:t>
      </w:r>
      <w:r>
        <w:t xml:space="preserve">once again show the high contribution of steelmaking to dust pollution</w:t>
      </w:r>
      <w:r>
        <w:t xml:space="preserve"> </w:t>
      </w:r>
      <w:r>
        <w:t xml:space="preserve">levels in the Minett, especially near blast furnaces. However, the</w:t>
      </w:r>
      <w:r>
        <w:t xml:space="preserve"> </w:t>
      </w:r>
      <w:r>
        <w:t xml:space="preserve">values measured by Molitor and Barthel cannot be compared directly to</w:t>
      </w:r>
      <w:r>
        <w:t xml:space="preserve"> </w:t>
      </w:r>
      <w:r>
        <w:t xml:space="preserve">the simulation presented in our analysis, since the passive sampler was</w:t>
      </w:r>
      <w:r>
        <w:t xml:space="preserve"> </w:t>
      </w:r>
      <w:r>
        <w:t xml:space="preserve">unable to capture fractions of dust below 5 µm (</w:t>
      </w:r>
      <w:r>
        <w:rPr>
          <w:iCs/>
          <w:i/>
        </w:rPr>
        <w:t xml:space="preserve">Heyart 1958</w:t>
      </w:r>
      <w:r>
        <w:t xml:space="preserve">); in</w:t>
      </w:r>
      <w:r>
        <w:t xml:space="preserve"> </w:t>
      </w:r>
      <w:r>
        <w:t xml:space="preserve">addition, the measurement units and production site are not the same.</w:t>
      </w:r>
      <w:r>
        <w:t xml:space="preserve"> </w:t>
      </w:r>
      <w:r>
        <w:t xml:space="preserve">The measured values in 1956 nevertheless seem to be far higher than the</w:t>
      </w:r>
      <w:r>
        <w:t xml:space="preserve"> </w:t>
      </w:r>
      <w:r>
        <w:t xml:space="preserve">simulated ones, which indicates that the dust concentrations in our</w:t>
      </w:r>
      <w:r>
        <w:t xml:space="preserve"> </w:t>
      </w:r>
      <w:r>
        <w:t xml:space="preserve">simulation are probably underestimated.</w:t>
      </w:r>
    </w:p>
    <w:p>
      <w:pPr>
        <w:pStyle w:val="BodyText"/>
      </w:pPr>
      <w:r>
        <w:t xml:space="preserve">In 1966-1969, Barthel was again involved in dust measurements, this time</w:t>
      </w:r>
      <w:r>
        <w:t xml:space="preserve"> </w:t>
      </w:r>
      <w:r>
        <w:t xml:space="preserve">commissioned by the municipal administration of Esch (9139636/XP9DGUVF).</w:t>
      </w:r>
      <w:r>
        <w:t xml:space="preserve"> </w:t>
      </w:r>
      <w:r>
        <w:t xml:space="preserve">Barthel’s new observations were publicly released in 1972, a year marked</w:t>
      </w:r>
      <w:r>
        <w:t xml:space="preserve"> </w:t>
      </w:r>
      <w:r>
        <w:t xml:space="preserve">by intense worldwide interest in environmental pollution problems – not</w:t>
      </w:r>
      <w:r>
        <w:t xml:space="preserve"> </w:t>
      </w:r>
      <w:r>
        <w:t xml:space="preserve">least with the publication of the Club of Rome’s report</w:t>
      </w:r>
      <w:r>
        <w:t xml:space="preserve"> </w:t>
      </w:r>
      <w:r>
        <w:rPr>
          <w:iCs/>
          <w:i/>
        </w:rPr>
        <w:t xml:space="preserve">Limits to</w:t>
      </w:r>
      <w:r>
        <w:rPr>
          <w:iCs/>
          <w:i/>
        </w:rPr>
        <w:t xml:space="preserve"> </w:t>
      </w:r>
      <w:r>
        <w:rPr>
          <w:iCs/>
          <w:i/>
        </w:rPr>
        <w:t xml:space="preserve">Growth</w:t>
      </w:r>
      <w:r>
        <w:t xml:space="preserve"> </w:t>
      </w:r>
      <w:r>
        <w:t xml:space="preserve">(</w:t>
      </w:r>
      <w:r>
        <w:rPr>
          <w:iCs/>
          <w:i/>
        </w:rPr>
        <w:t xml:space="preserve">Buelens 2022</w:t>
      </w:r>
      <w:r>
        <w:t xml:space="preserve">). Compared to the Differdange analysis, the</w:t>
      </w:r>
      <w:r>
        <w:t xml:space="preserve"> </w:t>
      </w:r>
      <w:r>
        <w:t xml:space="preserve">number of measurement points was increased to 52 (spread over the entire</w:t>
      </w:r>
      <w:r>
        <w:t xml:space="preserve"> </w:t>
      </w:r>
      <w:r>
        <w:t xml:space="preserve">surface area of the town), resulting in 16 samplers per km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. This</w:t>
      </w:r>
      <w:r>
        <w:t xml:space="preserve"> </w:t>
      </w:r>
      <w:r>
        <w:t xml:space="preserve">allowed for a more fine-grained analysis of the accumulated dust</w:t>
      </w:r>
      <w:r>
        <w:t xml:space="preserve"> </w:t>
      </w:r>
      <w:r>
        <w:t xml:space="preserve">generated by multiple iron and steel complexes (Belval,</w:t>
      </w:r>
      <w:r>
        <w:t xml:space="preserve"> </w:t>
      </w:r>
      <w:r>
        <w:rPr>
          <w:iCs/>
          <w:i/>
        </w:rPr>
        <w:t xml:space="preserve">Terres</w:t>
      </w:r>
      <w:r>
        <w:rPr>
          <w:iCs/>
          <w:i/>
        </w:rPr>
        <w:t xml:space="preserve"> </w:t>
      </w:r>
      <w:r>
        <w:rPr>
          <w:iCs/>
          <w:i/>
        </w:rPr>
        <w:t xml:space="preserve">Rouges</w:t>
      </w:r>
      <w:r>
        <w:t xml:space="preserve"> </w:t>
      </w:r>
      <w:r>
        <w:t xml:space="preserve">and Schifflange). The measurements were subsequently compared to</w:t>
      </w:r>
      <w:r>
        <w:t xml:space="preserve"> </w:t>
      </w:r>
      <w:r>
        <w:t xml:space="preserve">the West German limit values for atmospheric dust pollution, which were</w:t>
      </w:r>
      <w:r>
        <w:t xml:space="preserve"> </w:t>
      </w:r>
      <w:r>
        <w:t xml:space="preserve">a maximum of 0.42 g/m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/day in urban zones and 0.85</w:t>
      </w:r>
      <w:r>
        <w:t xml:space="preserve"> </w:t>
      </w:r>
      <w:r>
        <w:t xml:space="preserve">g/m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/day in industrial zones (9139636/XP9DGUVF). Over half of the</w:t>
      </w:r>
      <w:r>
        <w:t xml:space="preserve"> </w:t>
      </w:r>
      <w:r>
        <w:t xml:space="preserve">measurement points were reported to exceed the West German dust limits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urban</w:t>
      </w:r>
      <w:r>
        <w:t xml:space="preserve"> </w:t>
      </w:r>
      <w:r>
        <w:t xml:space="preserve">regions (34 in 1966-1967, 35 in 1967-1968 and 28 in</w:t>
      </w:r>
      <w:r>
        <w:t xml:space="preserve"> </w:t>
      </w:r>
      <w:r>
        <w:t xml:space="preserve">1968-1969), while several points even showed values above the</w:t>
      </w:r>
      <w:r>
        <w:t xml:space="preserve"> </w:t>
      </w:r>
      <w:r>
        <w:rPr>
          <w:iCs/>
          <w:i/>
        </w:rPr>
        <w:t xml:space="preserve">industrial</w:t>
      </w:r>
      <w:r>
        <w:t xml:space="preserve"> </w:t>
      </w:r>
      <w:r>
        <w:t xml:space="preserve">limits (9, 6 and 7 respectively). When compared to the</w:t>
      </w:r>
      <w:r>
        <w:t xml:space="preserve"> </w:t>
      </w:r>
      <w:r>
        <w:t xml:space="preserve">simulation model, the measured values are significantly higher</w:t>
      </w:r>
      <w:r>
        <w:t xml:space="preserve"> </w:t>
      </w:r>
      <w:r>
        <w:t xml:space="preserve">(dimensions of measurements in g/day and for the simulation in</w:t>
      </w:r>
      <w:r>
        <w:t xml:space="preserve"> </w:t>
      </w:r>
      <w:r>
        <w:t xml:space="preserve">mg/month). The dust composition showed an iron oxide content of about</w:t>
      </w:r>
      <w:r>
        <w:t xml:space="preserve"> </w:t>
      </w:r>
      <w:r>
        <w:t xml:space="preserve">65%, varying with distance, indicating a clear link with the</w:t>
      </w:r>
      <w:r>
        <w:t xml:space="preserve"> </w:t>
      </w:r>
      <w:r>
        <w:t xml:space="preserve">steelworks. Even though Barthel incorrectly stressed that the dust</w:t>
      </w:r>
      <w:r>
        <w:t xml:space="preserve"> </w:t>
      </w:r>
      <w:r>
        <w:t xml:space="preserve">concentrations had no significant effect on human health, he did call</w:t>
      </w:r>
      <w:r>
        <w:t xml:space="preserve"> </w:t>
      </w:r>
      <w:r>
        <w:t xml:space="preserve">for technical improvements that could bring the pollution levels down to</w:t>
      </w:r>
      <w:r>
        <w:t xml:space="preserve"> </w:t>
      </w:r>
      <w:r>
        <w:t xml:space="preserve">the West German norm for industrial zones.</w:t>
      </w:r>
    </w:p>
    <w:p>
      <w:pPr>
        <w:pStyle w:val="BodyText"/>
      </w:pPr>
      <w:r>
        <w:t xml:space="preserve">Lastly, in 1971, Christiane Conter wrote a dissertation on atmospheric</w:t>
      </w:r>
      <w:r>
        <w:t xml:space="preserve"> </w:t>
      </w:r>
      <w:r>
        <w:t xml:space="preserve">pollution, based on measurements performed in 1970-1971 as part of an</w:t>
      </w:r>
      <w:r>
        <w:t xml:space="preserve"> </w:t>
      </w:r>
      <w:r>
        <w:t xml:space="preserve">academic research project at the Belval plant (9139636/7BPU6L8S).</w:t>
      </w:r>
      <w:r>
        <w:t xml:space="preserve"> </w:t>
      </w:r>
      <w:r>
        <w:t xml:space="preserve">Conter’s work clearly presented an environmental point of view, with a</w:t>
      </w:r>
      <w:r>
        <w:t xml:space="preserve"> </w:t>
      </w:r>
      <w:r>
        <w:t xml:space="preserve">focus on various sources of pollution (steelworks, households and</w:t>
      </w:r>
      <w:r>
        <w:t xml:space="preserve"> </w:t>
      </w:r>
      <w:r>
        <w:t xml:space="preserve">traffic). The dust samples at the Belval steel complex were specifically</w:t>
      </w:r>
      <w:r>
        <w:t xml:space="preserve"> </w:t>
      </w:r>
      <w:r>
        <w:t xml:space="preserve">analysed regarding fluorine compounds, known for being released during</w:t>
      </w:r>
      <w:r>
        <w:t xml:space="preserve"> </w:t>
      </w:r>
      <w:r>
        <w:t xml:space="preserve">various industrial processes and for their toxic effects on vegetation</w:t>
      </w:r>
      <w:r>
        <w:t xml:space="preserve"> </w:t>
      </w:r>
      <w:r>
        <w:t xml:space="preserve">and animals. Sampling stations were placed near various points in the</w:t>
      </w:r>
      <w:r>
        <w:t xml:space="preserve"> </w:t>
      </w:r>
      <w:r>
        <w:t xml:space="preserve">production chain; the average dust concentration measured was 6</w:t>
      </w:r>
      <w:r>
        <w:t xml:space="preserve"> </w:t>
      </w:r>
      <w:r>
        <w:t xml:space="preserve">g/m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/day, which exceeded not only the West German legislative</w:t>
      </w:r>
      <w:r>
        <w:t xml:space="preserve"> </w:t>
      </w:r>
      <w:r>
        <w:t xml:space="preserve">limits but also the measurements undertaken by Barthel in the years</w:t>
      </w:r>
      <w:r>
        <w:t xml:space="preserve"> </w:t>
      </w:r>
      <w:r>
        <w:t xml:space="preserve">before. Just like Molitor and Barthel (Differdange, 1956-1957), Conter</w:t>
      </w:r>
      <w:r>
        <w:t xml:space="preserve"> </w:t>
      </w:r>
      <w:r>
        <w:t xml:space="preserve">analysed dust composition in terms of soluble and insoluble particles.</w:t>
      </w:r>
      <w:r>
        <w:t xml:space="preserve"> </w:t>
      </w:r>
      <w:r>
        <w:t xml:space="preserve">However, her specific focus on fluorinated compounds yielded no concrete</w:t>
      </w:r>
      <w:r>
        <w:t xml:space="preserve"> </w:t>
      </w:r>
      <w:r>
        <w:t xml:space="preserve">results, as possible trace amounts were superimposed by the dust matrix.</w:t>
      </w:r>
      <w:r>
        <w:t xml:space="preserve"> </w:t>
      </w:r>
      <w:r>
        <w:t xml:space="preserve">Additionally, the methods used (X-ray spectroscopy and electron</w:t>
      </w:r>
      <w:r>
        <w:t xml:space="preserve"> </w:t>
      </w:r>
      <w:r>
        <w:t xml:space="preserve">microscopy) were not sensitive enough to detect fluorinated compounds</w:t>
      </w:r>
      <w:r>
        <w:t xml:space="preserve"> </w:t>
      </w:r>
      <w:r>
        <w:t xml:space="preserve">(9139636/7BPU6L8S).</w:t>
      </w:r>
    </w:p>
    <w:p>
      <w:pPr>
        <w:pStyle w:val="BodyText"/>
      </w:pPr>
      <w:r>
        <w:t xml:space="preserve">Despite the lack of comparability between the simulated values and the</w:t>
      </w:r>
      <w:r>
        <w:t xml:space="preserve"> </w:t>
      </w:r>
      <w:r>
        <w:t xml:space="preserve">available measurements, our simulation allows us to isolate the dust</w:t>
      </w:r>
      <w:r>
        <w:t xml:space="preserve"> </w:t>
      </w:r>
      <w:r>
        <w:t xml:space="preserve">pollution potentially generated by a single steelworks in the past and</w:t>
      </w:r>
      <w:r>
        <w:t xml:space="preserve"> </w:t>
      </w:r>
      <w:r>
        <w:t xml:space="preserve">to understand how far it reached over time. From this point, the</w:t>
      </w:r>
      <w:r>
        <w:t xml:space="preserve"> </w:t>
      </w:r>
      <w:r>
        <w:t xml:space="preserve">analysis could be extended to other industrial plants and other types of</w:t>
      </w:r>
      <w:r>
        <w:t xml:space="preserve"> </w:t>
      </w:r>
      <w:r>
        <w:t xml:space="preserve">pollution, which would probably bring us closer to the historical</w:t>
      </w:r>
      <w:r>
        <w:t xml:space="preserve"> </w:t>
      </w:r>
      <w:r>
        <w:t xml:space="preserve">measurements. At the same time, the lack of detail in these</w:t>
      </w:r>
      <w:r>
        <w:t xml:space="preserve"> </w:t>
      </w:r>
      <w:r>
        <w:t xml:space="preserve">measurements, which obviously cannot be measured again, creates an</w:t>
      </w:r>
      <w:r>
        <w:t xml:space="preserve"> </w:t>
      </w:r>
      <w:r>
        <w:t xml:space="preserve">opportunity for the use of modelling and simulation.</w:t>
      </w:r>
    </w:p>
    <w:bookmarkStart w:id="39" w:name="X07678d7a765d23a4b357a806408c17f4db3e2bb"/>
    <w:p>
      <w:pPr>
        <w:pStyle w:val="Heading2"/>
      </w:pPr>
      <w:r>
        <w:t xml:space="preserve">Limitations and lacunae of the dust</w:t>
      </w:r>
      <w:r>
        <w:t xml:space="preserve"> </w:t>
      </w:r>
      <w:r>
        <w:t xml:space="preserve">simulation</w:t>
      </w:r>
    </w:p>
    <w:bookmarkEnd w:id="39"/>
    <w:p>
      <w:pPr>
        <w:pStyle w:val="FirstParagraph"/>
      </w:pPr>
      <w:r>
        <w:t xml:space="preserve">Throughout this research, we have presented different decisions taken</w:t>
      </w:r>
      <w:r>
        <w:t xml:space="preserve"> </w:t>
      </w:r>
      <w:r>
        <w:t xml:space="preserve">during the process of simulation, validation and visualization of the</w:t>
      </w:r>
      <w:r>
        <w:t xml:space="preserve"> </w:t>
      </w:r>
      <w:r>
        <w:t xml:space="preserve">data. These decisions simplify and reduce the complexity of the problem,</w:t>
      </w:r>
      <w:r>
        <w:t xml:space="preserve"> </w:t>
      </w:r>
      <w:r>
        <w:t xml:space="preserve">but they have been made consciously and serve a specific purpose: to</w:t>
      </w:r>
      <w:r>
        <w:t xml:space="preserve"> </w:t>
      </w:r>
      <w:r>
        <w:t xml:space="preserve">simulate industrial dust pollution from a single factory in a given</w:t>
      </w:r>
      <w:r>
        <w:t xml:space="preserve"> </w:t>
      </w:r>
      <w:r>
        <w:t xml:space="preserve">period, based on historical data; above, we have presented the results</w:t>
      </w:r>
      <w:r>
        <w:t xml:space="preserve"> </w:t>
      </w:r>
      <w:r>
        <w:t xml:space="preserve">of these decisions. This simulation can change perspectives on the past,</w:t>
      </w:r>
      <w:r>
        <w:t xml:space="preserve"> </w:t>
      </w:r>
      <w:r>
        <w:t xml:space="preserve">e.g. with looking at the seasonal changes of wind directions and</w:t>
      </w:r>
      <w:r>
        <w:t xml:space="preserve"> </w:t>
      </w:r>
      <w:r>
        <w:t xml:space="preserve">therefore changes in dust distribution (which is often omitted in</w:t>
      </w:r>
      <w:r>
        <w:t xml:space="preserve"> </w:t>
      </w:r>
      <w:r>
        <w:t xml:space="preserve">historical literature). In future developments, we could modify the</w:t>
      </w:r>
      <w:r>
        <w:t xml:space="preserve"> </w:t>
      </w:r>
      <w:r>
        <w:t xml:space="preserve">model variables (e.g. using data from other sources) or include new</w:t>
      </w:r>
      <w:r>
        <w:t xml:space="preserve"> </w:t>
      </w:r>
      <w:r>
        <w:t xml:space="preserve">variables and use a different model (see</w:t>
      </w:r>
      <w:r>
        <w:t xml:space="preserve"> </w:t>
      </w:r>
      <w:r>
        <w:t xml:space="preserve">(</w:t>
      </w:r>
      <w:hyperlink w:anchor="anchor-section-8-4">
        <w:r>
          <w:rPr>
            <w:rStyle w:val="Hyperlink"/>
          </w:rPr>
          <w:t xml:space="preserve">section 8.4</w:t>
        </w:r>
      </w:hyperlink>
      <w:r>
        <w:t xml:space="preserve">),). In any case, we have</w:t>
      </w:r>
      <w:r>
        <w:t xml:space="preserve"> </w:t>
      </w:r>
      <w:r>
        <w:t xml:space="preserve">proven that data simulation based on historical data offers the option</w:t>
      </w:r>
      <w:r>
        <w:t xml:space="preserve"> </w:t>
      </w:r>
      <w:r>
        <w:t xml:space="preserve">not only to recreate past situations, but also to isolate effects that</w:t>
      </w:r>
      <w:r>
        <w:t xml:space="preserve"> </w:t>
      </w:r>
      <w:r>
        <w:t xml:space="preserve">would not be possible to analyse even with real measurements.</w:t>
      </w:r>
    </w:p>
    <w:p>
      <w:pPr>
        <w:pStyle w:val="BodyText"/>
      </w:pPr>
      <w:r>
        <w:t xml:space="preserve">Despite these advantages, our simulation also has a number of</w:t>
      </w:r>
      <w:r>
        <w:t xml:space="preserve"> </w:t>
      </w:r>
      <w:r>
        <w:t xml:space="preserve">limitations and gaps, to which we have already alluded in previous</w:t>
      </w:r>
      <w:r>
        <w:t xml:space="preserve"> </w:t>
      </w:r>
      <w:r>
        <w:t xml:space="preserve">sections. Such limitations become relevant if we seek to understand the</w:t>
      </w:r>
      <w:r>
        <w:t xml:space="preserve"> </w:t>
      </w:r>
      <w:r>
        <w:t xml:space="preserve">total pollution levels the analysed area were exposed to. First, not all</w:t>
      </w:r>
      <w:r>
        <w:t xml:space="preserve"> </w:t>
      </w:r>
      <w:r>
        <w:t xml:space="preserve">dust emitting sources in the Belval region were considered; obviously,</w:t>
      </w:r>
      <w:r>
        <w:t xml:space="preserve"> </w:t>
      </w:r>
      <w:r>
        <w:t xml:space="preserve">the steel industry was only one contributor to atmospheric pollution</w:t>
      </w:r>
      <w:r>
        <w:t xml:space="preserve"> </w:t>
      </w:r>
      <w:r>
        <w:t xml:space="preserve">among many – albeit a very important one (</w:t>
      </w:r>
      <w:r>
        <w:rPr>
          <w:iCs/>
          <w:i/>
        </w:rPr>
        <w:t xml:space="preserve">Metz 1972</w:t>
      </w:r>
      <w:r>
        <w:t xml:space="preserve">,</w:t>
      </w:r>
      <w:r>
        <w:t xml:space="preserve"> </w:t>
      </w:r>
      <w:r>
        <w:rPr>
          <w:iCs/>
          <w:i/>
        </w:rPr>
        <w:t xml:space="preserve">Hoffmann 1974</w:t>
      </w:r>
      <w:r>
        <w:t xml:space="preserve">, 9139636/EG7EKVXT). Pollution from households,</w:t>
      </w:r>
      <w:r>
        <w:t xml:space="preserve"> </w:t>
      </w:r>
      <w:r>
        <w:t xml:space="preserve">industrial heating and traffic (motor vehicles and trains) accounted for</w:t>
      </w:r>
      <w:r>
        <w:t xml:space="preserve"> </w:t>
      </w:r>
      <w:r>
        <w:t xml:space="preserve">some of the dust particles as well. Second, regarding the mathematical</w:t>
      </w:r>
      <w:r>
        <w:t xml:space="preserve"> </w:t>
      </w:r>
      <w:r>
        <w:t xml:space="preserve">formula (1) used (presented in</w:t>
      </w:r>
      <w:r>
        <w:t xml:space="preserve"> </w:t>
      </w:r>
      <w:r>
        <w:t xml:space="preserve">(</w:t>
      </w:r>
      <w:hyperlink w:anchor="anchor-section-6">
        <w:r>
          <w:rPr>
            <w:rStyle w:val="Hyperlink"/>
          </w:rPr>
          <w:t xml:space="preserve">section 6</w:t>
        </w:r>
      </w:hyperlink>
      <w:r>
        <w:t xml:space="preserve">),), a few parameters must be</w:t>
      </w:r>
      <w:r>
        <w:t xml:space="preserve"> </w:t>
      </w:r>
      <w:r>
        <w:t xml:space="preserve">analysed critically. The choice of a Gaussian model in itself involves</w:t>
      </w:r>
      <w:r>
        <w:t xml:space="preserve"> </w:t>
      </w:r>
      <w:r>
        <w:t xml:space="preserve">simplifications. The model assumes that the contaminants come</w:t>
      </w:r>
      <w:r>
        <w:t xml:space="preserve"> </w:t>
      </w:r>
      <w:r>
        <w:t xml:space="preserve">unidirectionally from one point source (one of several chimneys) at a</w:t>
      </w:r>
      <w:r>
        <w:t xml:space="preserve"> </w:t>
      </w:r>
      <w:r>
        <w:t xml:space="preserve">constant emission rate Q, with the wind direction always aligned in one</w:t>
      </w:r>
      <w:r>
        <w:t xml:space="preserve"> </w:t>
      </w:r>
      <w:r>
        <w:t xml:space="preserve">axis, considering the time frame of one month (</w:t>
      </w:r>
      <w:r>
        <w:rPr>
          <w:iCs/>
          <w:i/>
        </w:rPr>
        <w:t xml:space="preserve">Stockie 2011</w:t>
      </w:r>
      <w:r>
        <w:t xml:space="preserve">,</w:t>
      </w:r>
      <w:r>
        <w:t xml:space="preserve"> </w:t>
      </w:r>
      <w:r>
        <w:rPr>
          <w:iCs/>
          <w:i/>
        </w:rPr>
        <w:t xml:space="preserve">Leelőssy, Molnár, Izsák, Havasi, Lagzi, Mészáros 2014</w:t>
      </w:r>
      <w:r>
        <w:t xml:space="preserve">). This</w:t>
      </w:r>
      <w:r>
        <w:t xml:space="preserve"> </w:t>
      </w:r>
      <w:r>
        <w:t xml:space="preserve">assumption does not cover intramonth variations and only considers one</w:t>
      </w:r>
      <w:r>
        <w:t xml:space="preserve"> </w:t>
      </w:r>
      <w:r>
        <w:t xml:space="preserve">metallurgical plant (from a total of three in Esch alone). The model is</w:t>
      </w:r>
      <w:r>
        <w:t xml:space="preserve"> </w:t>
      </w:r>
      <w:r>
        <w:t xml:space="preserve">not suitable for low wind speeds, and in terms of meteorological data</w:t>
      </w:r>
      <w:r>
        <w:t xml:space="preserve"> </w:t>
      </w:r>
      <w:r>
        <w:t xml:space="preserve">only averages for Luxembourg City (the 10th and 20th of each month),</w:t>
      </w:r>
      <w:r>
        <w:t xml:space="preserve"> </w:t>
      </w:r>
      <w:r>
        <w:t xml:space="preserve">which is about 20 km from Belval, were used. Since Gaussian plume models</w:t>
      </w:r>
      <w:r>
        <w:t xml:space="preserve"> </w:t>
      </w:r>
      <w:r>
        <w:t xml:space="preserve">used in the calculation of atmospheric pollution usually consider the</w:t>
      </w:r>
      <w:r>
        <w:t xml:space="preserve"> </w:t>
      </w:r>
      <w:r>
        <w:t xml:space="preserve">specific features of the surrounding (</w:t>
      </w:r>
      <w:r>
        <w:rPr>
          <w:iCs/>
          <w:i/>
        </w:rPr>
        <w:t xml:space="preserve">Stockie 2011</w:t>
      </w:r>
      <w:r>
        <w:t xml:space="preserve">), our formula</w:t>
      </w:r>
      <w:r>
        <w:t xml:space="preserve"> </w:t>
      </w:r>
      <w:r>
        <w:t xml:space="preserve">could be extended to involve terrain information and a greater radius</w:t>
      </w:r>
      <w:r>
        <w:t xml:space="preserve"> </w:t>
      </w:r>
      <w:r>
        <w:t xml:space="preserve">could be covered to better observe long-range effects. State-of-the-art</w:t>
      </w:r>
      <w:r>
        <w:t xml:space="preserve"> </w:t>
      </w:r>
      <w:r>
        <w:t xml:space="preserve">Gaussian models like AERMOD, CTDM and ADMS try to extend the basic</w:t>
      </w:r>
      <w:r>
        <w:t xml:space="preserve"> </w:t>
      </w:r>
      <w:r>
        <w:t xml:space="preserve">equation by including additional factors like a complex terrain</w:t>
      </w:r>
      <w:r>
        <w:t xml:space="preserve"> </w:t>
      </w:r>
      <w:r>
        <w:t xml:space="preserve">(</w:t>
      </w:r>
      <w:r>
        <w:rPr>
          <w:iCs/>
          <w:i/>
        </w:rPr>
        <w:t xml:space="preserve">Leelőssy, Molnár, Izsák, Havasi, Lagzi, Mészáros 2014</w:t>
      </w:r>
      <w:r>
        <w:t xml:space="preserve">).</w:t>
      </w:r>
    </w:p>
    <w:p>
      <w:pPr>
        <w:pStyle w:val="BodyText"/>
      </w:pPr>
      <w:r>
        <w:t xml:space="preserve">Another factor influencing the results is our use of US data from 1963</w:t>
      </w:r>
      <w:r>
        <w:t xml:space="preserve"> </w:t>
      </w:r>
      <w:r>
        <w:t xml:space="preserve">(</w:t>
      </w:r>
      <w:r>
        <w:rPr>
          <w:iCs/>
          <w:i/>
        </w:rPr>
        <w:t xml:space="preserve">Schueneman 1963</w:t>
      </w:r>
      <w:r>
        <w:t xml:space="preserve">) concerning average dust values for different</w:t>
      </w:r>
      <w:r>
        <w:t xml:space="preserve"> </w:t>
      </w:r>
      <w:r>
        <w:t xml:space="preserve">steelmaking techniques and typical filter installation dates.</w:t>
      </w:r>
      <w:r>
        <w:t xml:space="preserve"> </w:t>
      </w:r>
      <w:r>
        <w:t xml:space="preserve">Steelmaking and filter use vary between individual steel plants. The</w:t>
      </w:r>
      <w:r>
        <w:t xml:space="preserve"> </w:t>
      </w:r>
      <w:r>
        <w:t xml:space="preserve">production data used covered only annual values; consequently, data on</w:t>
      </w:r>
      <w:r>
        <w:t xml:space="preserve"> </w:t>
      </w:r>
      <w:r>
        <w:t xml:space="preserve">monthly production would make the simulation more precise. To better</w:t>
      </w:r>
      <w:r>
        <w:t xml:space="preserve"> </w:t>
      </w:r>
      <w:r>
        <w:t xml:space="preserve">interpret the calculated dust values with regard to regulatory limit</w:t>
      </w:r>
      <w:r>
        <w:t xml:space="preserve"> </w:t>
      </w:r>
      <w:r>
        <w:t xml:space="preserve">values and to determine a possible health effect, it would be useful to</w:t>
      </w:r>
      <w:r>
        <w:t xml:space="preserve"> </w:t>
      </w:r>
      <w:r>
        <w:t xml:space="preserve">identify the dust fractions and pollutants contained therein. This is</w:t>
      </w:r>
      <w:r>
        <w:t xml:space="preserve"> </w:t>
      </w:r>
      <w:r>
        <w:t xml:space="preserve">complicated, however, as historical dust samples have not been preserved</w:t>
      </w:r>
      <w:r>
        <w:t xml:space="preserve"> </w:t>
      </w:r>
      <w:r>
        <w:t xml:space="preserve">and documents on measurements performed in the past (see 7.2) only study</w:t>
      </w:r>
      <w:r>
        <w:t xml:space="preserve"> </w:t>
      </w:r>
      <w:r>
        <w:t xml:space="preserve">a small set of pollutants. Dust pollution values are usually</w:t>
      </w:r>
      <w:r>
        <w:t xml:space="preserve"> </w:t>
      </w:r>
      <w:r>
        <w:t xml:space="preserve">standardised using temperature and pressure, which presents another</w:t>
      </w:r>
      <w:r>
        <w:t xml:space="preserve"> </w:t>
      </w:r>
      <w:r>
        <w:t xml:space="preserve">limitation for interpretation. Lastly, the dust values identified using</w:t>
      </w:r>
      <w:r>
        <w:t xml:space="preserve"> </w:t>
      </w:r>
      <w:r>
        <w:t xml:space="preserve">the model are technique specific (e.g. for Thomas steel) and do not</w:t>
      </w:r>
      <w:r>
        <w:t xml:space="preserve"> </w:t>
      </w:r>
      <w:r>
        <w:t xml:space="preserve">relate to dust generation processes (e.g. sintering) used to set limit</w:t>
      </w:r>
      <w:r>
        <w:t xml:space="preserve"> </w:t>
      </w:r>
      <w:r>
        <w:t xml:space="preserve">values for current EU regulations.</w:t>
      </w:r>
    </w:p>
    <w:p>
      <w:pPr>
        <w:pStyle w:val="BodyText"/>
      </w:pPr>
      <w:r>
        <w:t xml:space="preserve">To summarise, the dust simulation of the Belval complex between 1911 and</w:t>
      </w:r>
      <w:r>
        <w:t xml:space="preserve"> </w:t>
      </w:r>
      <w:r>
        <w:t xml:space="preserve">1997 is just a starting point towards modelling the operation of a</w:t>
      </w:r>
      <w:r>
        <w:t xml:space="preserve"> </w:t>
      </w:r>
      <w:r>
        <w:t xml:space="preserve">real-world process: the total generation and spread of pollution to</w:t>
      </w:r>
      <w:r>
        <w:t xml:space="preserve"> </w:t>
      </w:r>
      <w:r>
        <w:t xml:space="preserve">which the inhabitants of Esch and the surrounding area were exposed. In</w:t>
      </w:r>
      <w:r>
        <w:t xml:space="preserve"> </w:t>
      </w:r>
      <w:r>
        <w:t xml:space="preserve">(</w:t>
      </w:r>
      <w:hyperlink w:anchor="anchor-section-8-4">
        <w:r>
          <w:rPr>
            <w:rStyle w:val="Hyperlink"/>
          </w:rPr>
          <w:t xml:space="preserve">section 8.4</w:t>
        </w:r>
      </w:hyperlink>
      <w:r>
        <w:t xml:space="preserve">),, we offer a few possible</w:t>
      </w:r>
      <w:r>
        <w:t xml:space="preserve"> </w:t>
      </w:r>
      <w:r>
        <w:t xml:space="preserve">ways of optimising the simulation in future research.</w:t>
      </w:r>
    </w:p>
    <w:bookmarkStart w:id="40" w:name="Xf12cbe530899b0c28031d45c43baa7c1911ad18"/>
    <w:p>
      <w:pPr>
        <w:pStyle w:val="Heading3"/>
      </w:pPr>
      <w:r>
        <w:t xml:space="preserve">Optimisation and improvement of the</w:t>
      </w:r>
      <w:r>
        <w:t xml:space="preserve"> </w:t>
      </w:r>
      <w:r>
        <w:t xml:space="preserve">model</w:t>
      </w:r>
    </w:p>
    <w:bookmarkEnd w:id="40"/>
    <w:p>
      <w:pPr>
        <w:pStyle w:val="FirstParagraph"/>
      </w:pPr>
      <w:r>
        <w:t xml:space="preserve">Some of the lacunae mentioned in</w:t>
      </w:r>
      <w:r>
        <w:t xml:space="preserve"> </w:t>
      </w:r>
      <w:r>
        <w:t xml:space="preserve">(</w:t>
      </w:r>
      <w:hyperlink w:anchor="anchor-section-8-3">
        <w:r>
          <w:rPr>
            <w:rStyle w:val="Hyperlink"/>
          </w:rPr>
          <w:t xml:space="preserve">section 8.3</w:t>
        </w:r>
      </w:hyperlink>
      <w:r>
        <w:t xml:space="preserve">), can be improved, thereby</w:t>
      </w:r>
      <w:r>
        <w:t xml:space="preserve"> </w:t>
      </w:r>
      <w:r>
        <w:t xml:space="preserve">opening possibilities for further research. Other emission types like</w:t>
      </w:r>
      <w:r>
        <w:t xml:space="preserve"> </w:t>
      </w:r>
      <w:r>
        <w:t xml:space="preserve">traffic, heating and other industrial plants could be considered, as</w:t>
      </w:r>
      <w:r>
        <w:t xml:space="preserve"> </w:t>
      </w:r>
      <w:r>
        <w:t xml:space="preserve">well as the terrain around the point sources. The overlap of multiple</w:t>
      </w:r>
      <w:r>
        <w:t xml:space="preserve"> </w:t>
      </w:r>
      <w:r>
        <w:t xml:space="preserve">dust generating sources and the resulting plumes, however, involves the</w:t>
      </w:r>
      <w:r>
        <w:t xml:space="preserve"> </w:t>
      </w:r>
      <w:r>
        <w:t xml:space="preserve">risk of making the visualisation too complex and therefore confusing. As</w:t>
      </w:r>
      <w:r>
        <w:t xml:space="preserve"> </w:t>
      </w:r>
      <w:r>
        <w:t xml:space="preserve">we state above, the model and used parameters were chosen on purpose, to</w:t>
      </w:r>
      <w:r>
        <w:t xml:space="preserve"> </w:t>
      </w:r>
      <w:r>
        <w:t xml:space="preserve">simulate an isolated phenomenon.</w:t>
      </w:r>
    </w:p>
    <w:p>
      <w:pPr>
        <w:pStyle w:val="BodyText"/>
      </w:pPr>
      <w:r>
        <w:t xml:space="preserve">The model area could be expanded, and temperature and pressure data</w:t>
      </w:r>
      <w:r>
        <w:t xml:space="preserve"> </w:t>
      </w:r>
      <w:r>
        <w:t xml:space="preserve">could be considered. All these changes would increase the complexity of</w:t>
      </w:r>
      <w:r>
        <w:t xml:space="preserve"> </w:t>
      </w:r>
      <w:r>
        <w:t xml:space="preserve">the mathematical formula. The meteorological data for the years</w:t>
      </w:r>
      <w:r>
        <w:t xml:space="preserve"> </w:t>
      </w:r>
      <w:r>
        <w:t xml:space="preserve">1911-1948 could be digitised to access additional data such as the wind</w:t>
      </w:r>
      <w:r>
        <w:t xml:space="preserve"> </w:t>
      </w:r>
      <w:r>
        <w:t xml:space="preserve">directions and speeds for all months. Moreover, subdividing dust</w:t>
      </w:r>
      <w:r>
        <w:t xml:space="preserve"> </w:t>
      </w:r>
      <w:r>
        <w:t xml:space="preserve">particles into different pollutants and fractions would enhance</w:t>
      </w:r>
      <w:r>
        <w:t xml:space="preserve"> </w:t>
      </w:r>
      <w:r>
        <w:t xml:space="preserve">accuracy, while the generation of dust for each individual ironmaking</w:t>
      </w:r>
      <w:r>
        <w:t xml:space="preserve"> </w:t>
      </w:r>
      <w:r>
        <w:t xml:space="preserve">and steelmaking process could be an interesting parameter to analyse</w:t>
      </w:r>
      <w:r>
        <w:t xml:space="preserve"> </w:t>
      </w:r>
      <w:r>
        <w:t xml:space="preserve">further (especially with regard to the health impact of dust). However,</w:t>
      </w:r>
      <w:r>
        <w:t xml:space="preserve"> </w:t>
      </w:r>
      <w:r>
        <w:t xml:space="preserve">the latter extension of the simulation is at the limit of what is</w:t>
      </w:r>
      <w:r>
        <w:t xml:space="preserve"> </w:t>
      </w:r>
      <w:r>
        <w:t xml:space="preserve">practically feasible, since past dust samples (or contemporary analyses)</w:t>
      </w:r>
      <w:r>
        <w:t xml:space="preserve"> </w:t>
      </w:r>
      <w:r>
        <w:t xml:space="preserve">from the respective processes are required for a precise investigation</w:t>
      </w:r>
      <w:r>
        <w:t xml:space="preserve"> </w:t>
      </w:r>
      <w:r>
        <w:t xml:space="preserve">of the dust, its fractions and its origins. For several short periods, a</w:t>
      </w:r>
      <w:r>
        <w:t xml:space="preserve"> </w:t>
      </w:r>
      <w:r>
        <w:t xml:space="preserve">composition analysis of the dust particles was performed; for other</w:t>
      </w:r>
      <w:r>
        <w:t xml:space="preserve"> </w:t>
      </w:r>
      <w:r>
        <w:t xml:space="preserve">periods, the amount of dust created by different processes in the plant</w:t>
      </w:r>
      <w:r>
        <w:t xml:space="preserve"> </w:t>
      </w:r>
      <w:r>
        <w:t xml:space="preserve">was measured, as explained in</w:t>
      </w:r>
      <w:r>
        <w:t xml:space="preserve"> </w:t>
      </w:r>
      <w:r>
        <w:t xml:space="preserve">(</w:t>
      </w:r>
      <w:hyperlink w:anchor="anchor-section-8-2">
        <w:r>
          <w:rPr>
            <w:rStyle w:val="Hyperlink"/>
          </w:rPr>
          <w:t xml:space="preserve">section 8.2</w:t>
        </w:r>
      </w:hyperlink>
      <w:r>
        <w:t xml:space="preserve">),. Using these data points</w:t>
      </w:r>
      <w:r>
        <w:t xml:space="preserve"> </w:t>
      </w:r>
      <w:r>
        <w:t xml:space="preserve">is a possible way to extend the simulation, even if only for these</w:t>
      </w:r>
      <w:r>
        <w:t xml:space="preserve"> </w:t>
      </w:r>
      <w:r>
        <w:t xml:space="preserve">specific years. Finally, it would be beneficial to look for average dust</w:t>
      </w:r>
      <w:r>
        <w:t xml:space="preserve"> </w:t>
      </w:r>
      <w:r>
        <w:t xml:space="preserve">values produced by Luxembourg’s steel industry, monthly production data,</w:t>
      </w:r>
      <w:r>
        <w:t xml:space="preserve"> </w:t>
      </w:r>
      <w:r>
        <w:t xml:space="preserve">filter installation dates and filter efficiency rates. Such data is most</w:t>
      </w:r>
      <w:r>
        <w:t xml:space="preserve"> </w:t>
      </w:r>
      <w:r>
        <w:t xml:space="preserve">likely present in the corporate archives of ARBED, which are</w:t>
      </w:r>
      <w:r>
        <w:t xml:space="preserve"> </w:t>
      </w:r>
      <w:r>
        <w:t xml:space="preserve">unfortunately not completely accessible for researchers. The</w:t>
      </w:r>
      <w:r>
        <w:t xml:space="preserve"> </w:t>
      </w:r>
      <w:r>
        <w:t xml:space="preserve">optimisation possibilities outlined above would take our study beyond</w:t>
      </w:r>
      <w:r>
        <w:t xml:space="preserve"> </w:t>
      </w:r>
      <w:r>
        <w:t xml:space="preserve">its initial scope.</w:t>
      </w:r>
    </w:p>
    <w:bookmarkStart w:id="41" w:name="conclusion"/>
    <w:p>
      <w:pPr>
        <w:pStyle w:val="Heading2"/>
      </w:pPr>
      <w:r>
        <w:t xml:space="preserve">Conclusion</w:t>
      </w:r>
    </w:p>
    <w:bookmarkEnd w:id="41"/>
    <w:p>
      <w:pPr>
        <w:pStyle w:val="FirstParagraph"/>
      </w:pPr>
      <w:r>
        <w:t xml:space="preserve">Air pollution has a long history: it is not only a problem of the past</w:t>
      </w:r>
      <w:r>
        <w:t xml:space="preserve"> </w:t>
      </w:r>
      <w:r>
        <w:t xml:space="preserve">but also an issue affecting the present and the future. Especially in</w:t>
      </w:r>
      <w:r>
        <w:t xml:space="preserve"> </w:t>
      </w:r>
      <w:r>
        <w:t xml:space="preserve">industrialised regions, atmospheric pollution is not only annoying; it</w:t>
      </w:r>
      <w:r>
        <w:t xml:space="preserve"> </w:t>
      </w:r>
      <w:r>
        <w:t xml:space="preserve">can also be a dangerous companion of daily life. Dust particles in the</w:t>
      </w:r>
      <w:r>
        <w:t xml:space="preserve"> </w:t>
      </w:r>
      <w:r>
        <w:t xml:space="preserve">respirable fraction pose the most worrisome threats to human health, as</w:t>
      </w:r>
      <w:r>
        <w:t xml:space="preserve"> </w:t>
      </w:r>
      <w:r>
        <w:t xml:space="preserve">they can lead to lung diseases. In many parts of the world, the steel</w:t>
      </w:r>
      <w:r>
        <w:t xml:space="preserve"> </w:t>
      </w:r>
      <w:r>
        <w:t xml:space="preserve">industry has contributed significantly to the total mass of airborne</w:t>
      </w:r>
      <w:r>
        <w:t xml:space="preserve"> </w:t>
      </w:r>
      <w:r>
        <w:t xml:space="preserve">dust. Improvements in production techniques and the installation of</w:t>
      </w:r>
      <w:r>
        <w:t xml:space="preserve"> </w:t>
      </w:r>
      <w:r>
        <w:t xml:space="preserve">filters, as well as legislative measures and economic crises, have</w:t>
      </w:r>
      <w:r>
        <w:t xml:space="preserve"> </w:t>
      </w:r>
      <w:r>
        <w:t xml:space="preserve">influenced air pollution over the years.</w:t>
      </w:r>
    </w:p>
    <w:p>
      <w:pPr>
        <w:pStyle w:val="BodyText"/>
      </w:pPr>
      <w:r>
        <w:t xml:space="preserve">Our analysis outlined the evaluation of dust production from a single</w:t>
      </w:r>
      <w:r>
        <w:t xml:space="preserve"> </w:t>
      </w:r>
      <w:r>
        <w:t xml:space="preserve">plant in terms of plausibility and health effects. The simulated dust</w:t>
      </w:r>
      <w:r>
        <w:t xml:space="preserve"> </w:t>
      </w:r>
      <w:r>
        <w:t xml:space="preserve">concentrations were compared to measurements and observations from the</w:t>
      </w:r>
      <w:r>
        <w:t xml:space="preserve"> </w:t>
      </w:r>
      <w:r>
        <w:t xml:space="preserve">past, representing the</w:t>
      </w:r>
      <w:r>
        <w:t xml:space="preserve"> </w:t>
      </w:r>
      <w:r>
        <w:t xml:space="preserve">‘</w:t>
      </w:r>
      <w:r>
        <w:t xml:space="preserve">scientifically proven reality</w:t>
      </w:r>
      <w:r>
        <w:t xml:space="preserve">’</w:t>
      </w:r>
      <w:r>
        <w:t xml:space="preserve"> </w:t>
      </w:r>
      <w:r>
        <w:t xml:space="preserve">during a specific</w:t>
      </w:r>
      <w:r>
        <w:t xml:space="preserve"> </w:t>
      </w:r>
      <w:r>
        <w:t xml:space="preserve">time period. For the simulation, a Gaussian plume model was used; the</w:t>
      </w:r>
      <w:r>
        <w:t xml:space="preserve"> </w:t>
      </w:r>
      <w:r>
        <w:t xml:space="preserve">inserted parameters were analysed critically in terms of their</w:t>
      </w:r>
      <w:r>
        <w:t xml:space="preserve"> </w:t>
      </w:r>
      <w:r>
        <w:t xml:space="preserve">limitations and possible improvements. Given the lack of availability of</w:t>
      </w:r>
      <w:r>
        <w:t xml:space="preserve"> </w:t>
      </w:r>
      <w:r>
        <w:t xml:space="preserve">data regarding the dates of filter installations in Belval, secondary</w:t>
      </w:r>
      <w:r>
        <w:t xml:space="preserve"> </w:t>
      </w:r>
      <w:r>
        <w:t xml:space="preserve">literature on the US case was used.</w:t>
      </w:r>
    </w:p>
    <w:p>
      <w:pPr>
        <w:pStyle w:val="BodyText"/>
      </w:pPr>
      <w:r>
        <w:t xml:space="preserve">This research applied a modelling method widely used in applied</w:t>
      </w:r>
      <w:r>
        <w:t xml:space="preserve"> </w:t>
      </w:r>
      <w:r>
        <w:t xml:space="preserve">sciences, using data from historical sources as the parameters of the</w:t>
      </w:r>
      <w:r>
        <w:t xml:space="preserve"> </w:t>
      </w:r>
      <w:r>
        <w:t xml:space="preserve">calculation. One of the challenges of modelling and simulation is to</w:t>
      </w:r>
      <w:r>
        <w:t xml:space="preserve"> </w:t>
      </w:r>
      <w:r>
        <w:t xml:space="preserve">find the right balance between complexity (and therefore precision) and</w:t>
      </w:r>
      <w:r>
        <w:t xml:space="preserve"> </w:t>
      </w:r>
      <w:r>
        <w:t xml:space="preserve">interpretability. In this case, given the already added complexity of</w:t>
      </w:r>
      <w:r>
        <w:t xml:space="preserve"> </w:t>
      </w:r>
      <w:r>
        <w:t xml:space="preserve">the interdisciplinary approach, we decided to use a simplified model,</w:t>
      </w:r>
      <w:r>
        <w:t xml:space="preserve"> </w:t>
      </w:r>
      <w:r>
        <w:t xml:space="preserve">which can be a precedent for creating new ways of generating historical</w:t>
      </w:r>
      <w:r>
        <w:t xml:space="preserve"> </w:t>
      </w:r>
      <w:r>
        <w:t xml:space="preserve">data. At the same time, it allows us to present evidence (albeit on just</w:t>
      </w:r>
      <w:r>
        <w:t xml:space="preserve"> </w:t>
      </w:r>
      <w:r>
        <w:t xml:space="preserve">a fraction of the dust to which inhabitants were exposed) and to</w:t>
      </w:r>
      <w:r>
        <w:t xml:space="preserve"> </w:t>
      </w:r>
      <w:r>
        <w:t xml:space="preserve">understand the impact on health in a specific historical context.</w:t>
      </w:r>
    </w:p>
    <w:p>
      <w:pPr>
        <w:pStyle w:val="BodyText"/>
      </w:pPr>
      <w:r>
        <w:t xml:space="preserve">The decision to visualise the pollution as coming from just one chimney</w:t>
      </w:r>
      <w:r>
        <w:t xml:space="preserve"> </w:t>
      </w:r>
      <w:r>
        <w:t xml:space="preserve">has important benefits, since the addition of multiple dust sources</w:t>
      </w:r>
      <w:r>
        <w:t xml:space="preserve"> </w:t>
      </w:r>
      <w:r>
        <w:t xml:space="preserve">might overload the visualisation (in the latter case, it would no longer</w:t>
      </w:r>
      <w:r>
        <w:t xml:space="preserve"> </w:t>
      </w:r>
      <w:r>
        <w:t xml:space="preserve">be possible to discriminate between the origins of the dust).</w:t>
      </w:r>
      <w:r>
        <w:t xml:space="preserve"> </w:t>
      </w:r>
      <w:r>
        <w:t xml:space="preserve">Furthermore, it has never been possible to measure the isolated dust</w:t>
      </w:r>
      <w:r>
        <w:t xml:space="preserve"> </w:t>
      </w:r>
      <w:r>
        <w:t xml:space="preserve">concentration of a single plant using samplers, as there are always</w:t>
      </w:r>
      <w:r>
        <w:t xml:space="preserve"> </w:t>
      </w:r>
      <w:r>
        <w:t xml:space="preserve">other dust sources. In sum, our model can serve as a basis for studying</w:t>
      </w:r>
      <w:r>
        <w:t xml:space="preserve"> </w:t>
      </w:r>
      <w:r>
        <w:t xml:space="preserve">atmospheric pollution released from one selected source and offers the</w:t>
      </w:r>
      <w:r>
        <w:t xml:space="preserve"> </w:t>
      </w:r>
      <w:r>
        <w:t xml:space="preserve">potential to be extended by looking at other contributing factors. The</w:t>
      </w:r>
      <w:r>
        <w:t xml:space="preserve"> </w:t>
      </w:r>
      <w:r>
        <w:t xml:space="preserve">data visualisation produced as the result of this research was used in</w:t>
      </w:r>
      <w:r>
        <w:t xml:space="preserve"> </w:t>
      </w:r>
      <w:r>
        <w:t xml:space="preserve">the context of a public history project, making complex historical and</w:t>
      </w:r>
      <w:r>
        <w:t xml:space="preserve"> </w:t>
      </w:r>
      <w:r>
        <w:t xml:space="preserve">scientific data accessible to the public.</w:t>
      </w:r>
    </w:p>
    <w:bookmarkStart w:id="42" w:name="acknowledgements-and-funding"/>
    <w:p>
      <w:pPr>
        <w:pStyle w:val="Heading3"/>
      </w:pPr>
      <w:r>
        <w:t xml:space="preserve">Acknowledgements and</w:t>
      </w:r>
      <w:r>
        <w:t xml:space="preserve"> </w:t>
      </w:r>
      <w:r>
        <w:t xml:space="preserve">funding</w:t>
      </w:r>
    </w:p>
    <w:bookmarkEnd w:id="42"/>
    <w:p>
      <w:pPr>
        <w:pStyle w:val="FirstParagraph"/>
      </w:pPr>
      <w:r>
        <w:t xml:space="preserve">We would like to thank Sander Arnout, Yannick Cryns and Cem Tekin from</w:t>
      </w:r>
      <w:r>
        <w:t xml:space="preserve"> </w:t>
      </w:r>
      <w:r>
        <w:t xml:space="preserve">the metallurgical consultancy company Inspyro (Leuven, Belgium), who</w:t>
      </w:r>
      <w:r>
        <w:t xml:space="preserve"> </w:t>
      </w:r>
      <w:r>
        <w:t xml:space="preserve">built the initial simulation. Our thanks also go to all the REMIX and</w:t>
      </w:r>
      <w:r>
        <w:t xml:space="preserve"> </w:t>
      </w:r>
      <w:r>
        <w:t xml:space="preserve">LuxTIME team members who took part in discussions about our research, as</w:t>
      </w:r>
      <w:r>
        <w:t xml:space="preserve"> </w:t>
      </w:r>
      <w:r>
        <w:t xml:space="preserve">well to Sarah Cooper for her language proofreading. This research has</w:t>
      </w:r>
      <w:r>
        <w:t xml:space="preserve"> </w:t>
      </w:r>
      <w:r>
        <w:t xml:space="preserve">been funded by Esch-sur-Alzette – European Capital of Culture 2022 and</w:t>
      </w:r>
      <w:r>
        <w:t xml:space="preserve"> </w:t>
      </w:r>
      <w:r>
        <w:t xml:space="preserve">the University of Luxembourg Institute for Advanced Studies Audacity</w:t>
      </w:r>
      <w:r>
        <w:t xml:space="preserve"> </w:t>
      </w:r>
      <w:r>
        <w:t xml:space="preserve">Programme for the Luxembourg Time Machine (LuxTIME).</w:t>
      </w:r>
    </w:p>
    <w:p>
      <w:pPr>
        <w:pStyle w:val="BodyText"/>
      </w:pPr>
      <w:r>
        <w:t xml:space="preserve">Assa, G.and L. Pagliarini. Esch-uelzecht Gëscht an Haut. Schortgen.</w:t>
      </w:r>
    </w:p>
    <w:p>
      <w:pPr>
        <w:pStyle w:val="BodyText"/>
      </w:pPr>
      <w:r>
        <w:t xml:space="preserve">Back-Hoffmann, J..</w:t>
      </w:r>
      <w:r>
        <w:t xml:space="preserve"> </w:t>
      </w:r>
      <w:r>
        <w:t xml:space="preserve">“</w:t>
      </w:r>
      <w:r>
        <w:t xml:space="preserve">Allgegenwärtige ARBED!</w:t>
      </w:r>
      <w:r>
        <w:t xml:space="preserve">”</w:t>
      </w:r>
      <w:r>
        <w:t xml:space="preserve">. Forum, no. 419,</w:t>
      </w:r>
      <w:r>
        <w:t xml:space="preserve"> </w:t>
      </w:r>
      <w:r>
        <w:t xml:space="preserve">pp. 42–45.</w:t>
      </w:r>
    </w:p>
    <w:p>
      <w:pPr>
        <w:pStyle w:val="BodyText"/>
      </w:pPr>
      <w:r>
        <w:t xml:space="preserve">Bala, S.and A. Tabaku.</w:t>
      </w:r>
      <w:r>
        <w:t xml:space="preserve"> </w:t>
      </w:r>
      <w:r>
        <w:t xml:space="preserve">“</w:t>
      </w:r>
      <w:r>
        <w:t xml:space="preserve">Chronic Obstructive Pulmonary Disease in</w:t>
      </w:r>
      <w:r>
        <w:t xml:space="preserve"> </w:t>
      </w:r>
      <w:r>
        <w:t xml:space="preserve">Iron-steel and Ferrochrome Industry Workers</w:t>
      </w:r>
      <w:r>
        <w:t xml:space="preserve">”</w:t>
      </w:r>
      <w:r>
        <w:t xml:space="preserve">. Central European Journal</w:t>
      </w:r>
      <w:r>
        <w:t xml:space="preserve"> </w:t>
      </w:r>
      <w:r>
        <w:t xml:space="preserve">of Public Health, vol. 18, no. 2, pp. 93–98,</w:t>
      </w:r>
      <w:r>
        <w:t xml:space="preserve"> </w:t>
      </w:r>
      <w:r>
        <w:t xml:space="preserve">https://doi.org/10.21101/cejph.a3548.</w:t>
      </w:r>
    </w:p>
    <w:p>
      <w:pPr>
        <w:pStyle w:val="BodyText"/>
      </w:pPr>
      <w:r>
        <w:t xml:space="preserve">Banerjee, T., et al..</w:t>
      </w:r>
      <w:r>
        <w:t xml:space="preserve"> </w:t>
      </w:r>
      <w:r>
        <w:t xml:space="preserve">“</w:t>
      </w:r>
      <w:r>
        <w:t xml:space="preserve">Application of Air Pollution Dispersion Modeling</w:t>
      </w:r>
      <w:r>
        <w:t xml:space="preserve"> </w:t>
      </w:r>
      <w:r>
        <w:t xml:space="preserve">for Source-contribution Assessment and Model Performance Evaluation at</w:t>
      </w:r>
      <w:r>
        <w:t xml:space="preserve"> </w:t>
      </w:r>
      <w:r>
        <w:t xml:space="preserve">Integrated Industrial Estate-pantnagar</w:t>
      </w:r>
      <w:r>
        <w:t xml:space="preserve">”</w:t>
      </w:r>
      <w:r>
        <w:t xml:space="preserve">. Environmental Pollution,</w:t>
      </w:r>
      <w:r>
        <w:t xml:space="preserve"> </w:t>
      </w:r>
      <w:r>
        <w:t xml:space="preserve">vol. 159, no. 4, pp. 865–75,</w:t>
      </w:r>
      <w:r>
        <w:t xml:space="preserve"> </w:t>
      </w:r>
      <w:r>
        <w:t xml:space="preserve">https://doi.org/10.1016/j.envpol.2010.12.026.</w:t>
      </w:r>
    </w:p>
    <w:p>
      <w:pPr>
        <w:pStyle w:val="BodyText"/>
      </w:pPr>
      <w:r>
        <w:t xml:space="preserve">Banks, J.. 1999: INTRODUCTION TO SIMULATION.</w:t>
      </w:r>
    </w:p>
    <w:p>
      <w:pPr>
        <w:pStyle w:val="BodyText"/>
      </w:pPr>
      <w:r>
        <w:t xml:space="preserve">Banks, J..</w:t>
      </w:r>
      <w:r>
        <w:t xml:space="preserve"> </w:t>
      </w:r>
      <w:r>
        <w:t xml:space="preserve">“</w:t>
      </w:r>
      <w:r>
        <w:t xml:space="preserve">Introduction to simulation</w:t>
      </w:r>
      <w:r>
        <w:t xml:space="preserve">”</w:t>
      </w:r>
      <w:r>
        <w:t xml:space="preserve">. Proceedings of the 1999</w:t>
      </w:r>
      <w:r>
        <w:t xml:space="preserve"> </w:t>
      </w:r>
      <w:r>
        <w:t xml:space="preserve">winter simulation conference.</w:t>
      </w:r>
    </w:p>
    <w:p>
      <w:pPr>
        <w:pStyle w:val="BodyText"/>
      </w:pPr>
      <w:r>
        <w:t xml:space="preserve">Beach, B.and W. W. Hanlon.</w:t>
      </w:r>
      <w:r>
        <w:t xml:space="preserve"> </w:t>
      </w:r>
      <w:r>
        <w:t xml:space="preserve">“</w:t>
      </w:r>
      <w:r>
        <w:t xml:space="preserve">Coal Smoke and Mortality in an Early</w:t>
      </w:r>
      <w:r>
        <w:t xml:space="preserve"> </w:t>
      </w:r>
      <w:r>
        <w:t xml:space="preserve">Industrial Economy</w:t>
      </w:r>
      <w:r>
        <w:t xml:space="preserve">”</w:t>
      </w:r>
      <w:r>
        <w:t xml:space="preserve">. The Economic Journal, vol. 128, no. 615,</w:t>
      </w:r>
      <w:r>
        <w:t xml:space="preserve"> </w:t>
      </w:r>
      <w:r>
        <w:t xml:space="preserve">pp. 2652–75, https://doi.org/10.1111/ecoj.12522.</w:t>
      </w:r>
    </w:p>
    <w:p>
      <w:pPr>
        <w:pStyle w:val="BodyText"/>
      </w:pPr>
      <w:r>
        <w:t xml:space="preserve">Brüggemeier, F.-J.and T. Rommelspacher. Blauer Himmel Über Der Ruhr:</w:t>
      </w:r>
      <w:r>
        <w:t xml:space="preserve"> </w:t>
      </w:r>
      <w:r>
        <w:t xml:space="preserve">Geschichte Der Umwelt Im Ruhrgebiet, 1840-1990. Klartext.</w:t>
      </w:r>
    </w:p>
    <w:p>
      <w:pPr>
        <w:pStyle w:val="BodyText"/>
      </w:pPr>
      <w:r>
        <w:t xml:space="preserve">Buelens, G.. Wat We Toen Al Wisten: De Vergeten Groene Geschiedenis Van</w:t>
      </w:r>
      <w:r>
        <w:t xml:space="preserve"> </w:t>
      </w:r>
      <w:r>
        <w:t xml:space="preserve">1972. Querido Facto.</w:t>
      </w:r>
    </w:p>
    <w:p>
      <w:pPr>
        <w:pStyle w:val="BodyText"/>
      </w:pPr>
      <w:r>
        <w:t xml:space="preserve">Butte, W.and B. Heinzow.</w:t>
      </w:r>
      <w:r>
        <w:t xml:space="preserve"> </w:t>
      </w:r>
      <w:r>
        <w:t xml:space="preserve">“</w:t>
      </w:r>
      <w:r>
        <w:t xml:space="preserve">Pollutants in House Dust as Indicators of</w:t>
      </w:r>
      <w:r>
        <w:t xml:space="preserve"> </w:t>
      </w:r>
      <w:r>
        <w:t xml:space="preserve">Indoor Contamination</w:t>
      </w:r>
      <w:r>
        <w:t xml:space="preserve">”</w:t>
      </w:r>
      <w:r>
        <w:t xml:space="preserve">. Reviews of Environmental Contamination and</w:t>
      </w:r>
      <w:r>
        <w:t xml:space="preserve"> </w:t>
      </w:r>
      <w:r>
        <w:t xml:space="preserve">Toxicology, vol. 175, pp. 1–6.</w:t>
      </w:r>
    </w:p>
    <w:p>
      <w:pPr>
        <w:pStyle w:val="BodyText"/>
      </w:pPr>
      <w:r>
        <w:t xml:space="preserve">Carson II, J. S..</w:t>
      </w:r>
      <w:r>
        <w:t xml:space="preserve"> </w:t>
      </w:r>
      <w:r>
        <w:t xml:space="preserve">“</w:t>
      </w:r>
      <w:r>
        <w:t xml:space="preserve">Introduction to Modeling and Simulation</w:t>
      </w:r>
      <w:r>
        <w:t xml:space="preserve">”</w:t>
      </w:r>
      <w:r>
        <w:t xml:space="preserve">.</w:t>
      </w:r>
      <w:r>
        <w:t xml:space="preserve"> </w:t>
      </w:r>
      <w:r>
        <w:t xml:space="preserve">Proceedings of the 2005 Winter Simulation Conference, p. 8.</w:t>
      </w:r>
    </w:p>
    <w:p>
      <w:pPr>
        <w:pStyle w:val="BodyText"/>
      </w:pPr>
      <w:r>
        <w:t xml:space="preserve">Champion, E. M..</w:t>
      </w:r>
      <w:r>
        <w:t xml:space="preserve"> </w:t>
      </w:r>
      <w:r>
        <w:t xml:space="preserve">“</w:t>
      </w:r>
      <w:r>
        <w:t xml:space="preserve">Digital Humanities Is Text Heavy, Visualization</w:t>
      </w:r>
      <w:r>
        <w:t xml:space="preserve"> </w:t>
      </w:r>
      <w:r>
        <w:t xml:space="preserve">Light, and Simulation Poor</w:t>
      </w:r>
      <w:r>
        <w:t xml:space="preserve">”</w:t>
      </w:r>
      <w:r>
        <w:t xml:space="preserve">. Digital Scholarship in the Humanities,</w:t>
      </w:r>
      <w:r>
        <w:t xml:space="preserve"> </w:t>
      </w:r>
      <w:r>
        <w:t xml:space="preserve">p. fqw053, https://doi.org/10.1093/llc/fqw053.</w:t>
      </w:r>
    </w:p>
    <w:p>
      <w:pPr>
        <w:pStyle w:val="BodyText"/>
      </w:pPr>
      <w:r>
        <w:t xml:space="preserve">Cichowicz, R.and M. Dobrzański.</w:t>
      </w:r>
      <w:r>
        <w:t xml:space="preserve"> </w:t>
      </w:r>
      <w:r>
        <w:t xml:space="preserve">“</w:t>
      </w:r>
      <w:r>
        <w:t xml:space="preserve">Analysis of Air Pollution Around a CHP</w:t>
      </w:r>
      <w:r>
        <w:t xml:space="preserve"> </w:t>
      </w:r>
      <w:r>
        <w:t xml:space="preserve">Plant: Real Measurements Vs. Computer Simulations</w:t>
      </w:r>
      <w:r>
        <w:t xml:space="preserve">”</w:t>
      </w:r>
      <w:r>
        <w:t xml:space="preserve">. Energies, vol. 15,</w:t>
      </w:r>
      <w:r>
        <w:t xml:space="preserve"> </w:t>
      </w:r>
      <w:r>
        <w:t xml:space="preserve">no. 2, p. 553, https://doi.org/10.3390/en15020553.</w:t>
      </w:r>
    </w:p>
    <w:p>
      <w:pPr>
        <w:pStyle w:val="BodyText"/>
      </w:pPr>
      <w:r>
        <w:t xml:space="preserve">Comission of the European Communities ECSC, .. Medical Symposium:</w:t>
      </w:r>
      <w:r>
        <w:t xml:space="preserve"> </w:t>
      </w:r>
      <w:r>
        <w:t xml:space="preserve">Researches on Chronic Respiratory Deseases - Industrial Medicine. 18,</w:t>
      </w:r>
      <w:r>
        <w:t xml:space="preserve"> </w:t>
      </w:r>
      <w:r>
        <w:t xml:space="preserve">p. 336.</w:t>
      </w:r>
    </w:p>
    <w:p>
      <w:pPr>
        <w:pStyle w:val="BodyText"/>
      </w:pPr>
      <w:r>
        <w:t xml:space="preserve">“</w:t>
      </w:r>
      <w:r>
        <w:t xml:space="preserve">Die Rauchplage Und Ihre Beseitigung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Die Rauchplage Und Ihre</w:t>
      </w:r>
      <w:r>
        <w:t xml:space="preserve"> </w:t>
      </w:r>
      <w:r>
        <w:t xml:space="preserve">Beseitigung</w:t>
      </w:r>
      <w:r>
        <w:t xml:space="preserve">”</w:t>
      </w:r>
      <w:r>
        <w:t xml:space="preserve">. Luxemburger Wort Für Wahrheit Und Recht, p. 1.</w:t>
      </w:r>
    </w:p>
    <w:p>
      <w:pPr>
        <w:pStyle w:val="BodyText"/>
      </w:pPr>
      <w:r>
        <w:t xml:space="preserve">Doig, A. T.and A. I. G. Mclaughlin.</w:t>
      </w:r>
      <w:r>
        <w:t xml:space="preserve"> </w:t>
      </w:r>
      <w:r>
        <w:t xml:space="preserve">“</w:t>
      </w:r>
      <w:r>
        <w:t xml:space="preserve">X RAY APPEARANCES OF THE LUNGS OF</w:t>
      </w:r>
      <w:r>
        <w:t xml:space="preserve"> </w:t>
      </w:r>
      <w:r>
        <w:t xml:space="preserve">ELECTRIC ARC WELDERS</w:t>
      </w:r>
      <w:r>
        <w:t xml:space="preserve">”</w:t>
      </w:r>
      <w:r>
        <w:t xml:space="preserve">. The Lancet, vol. 227, no. 5875, pp. 771–74,</w:t>
      </w:r>
      <w:r>
        <w:t xml:space="preserve"> </w:t>
      </w:r>
      <w:r>
        <w:t xml:space="preserve">https://doi.org/10.1016/S0140-6736(00)56868-8.</w:t>
      </w:r>
    </w:p>
    <w:p>
      <w:pPr>
        <w:pStyle w:val="BodyText"/>
      </w:pPr>
      <w:r>
        <w:t xml:space="preserve">“</w:t>
      </w:r>
      <w:r>
        <w:t xml:space="preserve">Do We Really Need Coal to Make Steel?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Do We Really Need Coal to</w:t>
      </w:r>
      <w:r>
        <w:t xml:space="preserve"> </w:t>
      </w:r>
      <w:r>
        <w:t xml:space="preserve">Make Steel?</w:t>
      </w:r>
      <w:r>
        <w:t xml:space="preserve">”</w:t>
      </w:r>
      <w:r>
        <w:t xml:space="preserve">. Wildsight,</w:t>
      </w:r>
      <w:r>
        <w:t xml:space="preserve"> </w:t>
      </w:r>
      <w:r>
        <w:t xml:space="preserve">https://wildsight.ca/2020/06/01/do-we-really-need-steelmaking-coal/.</w:t>
      </w:r>
    </w:p>
    <w:p>
      <w:pPr>
        <w:pStyle w:val="BodyText"/>
      </w:pPr>
      <w:r>
        <w:t xml:space="preserve">European Environment Agency EEA, .. Rechtsvorschriften zur luftqualität</w:t>
      </w:r>
      <w:r>
        <w:t xml:space="preserve"> </w:t>
      </w:r>
      <w:r>
        <w:t xml:space="preserve">in europa.</w:t>
      </w:r>
      <w:r>
        <w:t xml:space="preserve"> </w:t>
      </w:r>
      <w:r>
        <w:t xml:space="preserve">https://www.eea.europa.eu/de/signale/signale-2013/artikel/rechtsvorschriften-zur-luftqualitaet-in-europa.</w:t>
      </w:r>
    </w:p>
    <w:p>
      <w:pPr>
        <w:pStyle w:val="BodyText"/>
      </w:pPr>
      <w:r>
        <w:t xml:space="preserve">European Parliament. Directorate General for Parliamentary Research</w:t>
      </w:r>
      <w:r>
        <w:t xml:space="preserve"> </w:t>
      </w:r>
      <w:r>
        <w:t xml:space="preserve">Services., .. EU Policy on Air Quality :: Implementation of Selected</w:t>
      </w:r>
      <w:r>
        <w:t xml:space="preserve"> </w:t>
      </w:r>
      <w:r>
        <w:t xml:space="preserve">Legislation : European Implementation Assessment.. Publications Office,</w:t>
      </w:r>
      <w:r>
        <w:t xml:space="preserve"> </w:t>
      </w:r>
      <w:r>
        <w:t xml:space="preserve">https://data.europa.eu/doi/10.2861/808342.</w:t>
      </w:r>
    </w:p>
    <w:p>
      <w:pPr>
        <w:pStyle w:val="BodyText"/>
      </w:pPr>
      <w:r>
        <w:t xml:space="preserve">European Union, .. Beschluss (EU) 2017/1757 Des Rates. 2017/1757,</w:t>
      </w:r>
      <w:r>
        <w:t xml:space="preserve"> </w:t>
      </w:r>
      <w:r>
        <w:t xml:space="preserve">https://eur-lex.europa.eu/legal-content/DE/TXT/HTML/?uri=CELEX:32017D1757&amp;from=FR.</w:t>
      </w:r>
    </w:p>
    <w:p>
      <w:pPr>
        <w:pStyle w:val="BodyText"/>
      </w:pPr>
      <w:r>
        <w:t xml:space="preserve">European Union, .. Richtlinie 2008/50/EG über luftqualität und saubere</w:t>
      </w:r>
      <w:r>
        <w:t xml:space="preserve"> </w:t>
      </w:r>
      <w:r>
        <w:t xml:space="preserve">luft für europa. 2008/50/EG, p. 44,</w:t>
      </w:r>
      <w:r>
        <w:t xml:space="preserve"> </w:t>
      </w:r>
      <w:r>
        <w:t xml:space="preserve">https://eur-lex.europa.eu/legal-content/DE/TXT/PDF/?uri=CELEX:32008L0050&amp;qid=1419250736800&amp;from=DE.</w:t>
      </w:r>
    </w:p>
    <w:p>
      <w:pPr>
        <w:pStyle w:val="BodyText"/>
      </w:pPr>
      <w:r>
        <w:t xml:space="preserve">Galison, P..</w:t>
      </w:r>
      <w:r>
        <w:t xml:space="preserve"> </w:t>
      </w:r>
      <w:r>
        <w:t xml:space="preserve">“</w:t>
      </w:r>
      <w:r>
        <w:t xml:space="preserve">Computer Simulations and the Trading Zone</w:t>
      </w:r>
      <w:r>
        <w:t xml:space="preserve">”</w:t>
      </w:r>
      <w:r>
        <w:t xml:space="preserve">. The Disunity</w:t>
      </w:r>
      <w:r>
        <w:t xml:space="preserve"> </w:t>
      </w:r>
      <w:r>
        <w:t xml:space="preserve">of Science: Boundaries, Contexts, and Power, edited by Peter Galison and</w:t>
      </w:r>
      <w:r>
        <w:t xml:space="preserve"> </w:t>
      </w:r>
      <w:r>
        <w:t xml:space="preserve">David J. Stump, Stanford University Press, pp. 118–157.</w:t>
      </w:r>
    </w:p>
    <w:p>
      <w:pPr>
        <w:pStyle w:val="BodyText"/>
      </w:pPr>
      <w:r>
        <w:t xml:space="preserve">Geissler, S.. Wem Gehört Die Stadt? Umweltkonflikte Im Städischen Raum</w:t>
      </w:r>
      <w:r>
        <w:t xml:space="preserve"> </w:t>
      </w:r>
      <w:r>
        <w:t xml:space="preserve">Zur Zeit Der Früh- Und Hochindustrialisierung in Aachen Und Duisburg.</w:t>
      </w:r>
      <w:r>
        <w:t xml:space="preserve"> </w:t>
      </w:r>
      <w:r>
        <w:t xml:space="preserve">Waxmann.</w:t>
      </w:r>
    </w:p>
    <w:p>
      <w:pPr>
        <w:pStyle w:val="BodyText"/>
      </w:pPr>
      <w:r>
        <w:t xml:space="preserve">Glesener, J. E.and F. Wilhelm.</w:t>
      </w:r>
      <w:r>
        <w:t xml:space="preserve"> </w:t>
      </w:r>
      <w:r>
        <w:t xml:space="preserve">“</w:t>
      </w:r>
      <w:r>
        <w:t xml:space="preserve">L’image De La Sidérurgie Dans Les</w:t>
      </w:r>
      <w:r>
        <w:t xml:space="preserve"> </w:t>
      </w:r>
      <w:r>
        <w:t xml:space="preserve">Romans Des Luxembourgeois Francophones Joseph Leydenbach Willy Gilson Et</w:t>
      </w:r>
      <w:r>
        <w:t xml:space="preserve"> </w:t>
      </w:r>
      <w:r>
        <w:t xml:space="preserve">Nicolas Ries: Des Années Fastes À La Crise Des Années 1970</w:t>
      </w:r>
      <w:r>
        <w:t xml:space="preserve">”</w:t>
      </w:r>
      <w:r>
        <w:t xml:space="preserve">. Terres</w:t>
      </w:r>
      <w:r>
        <w:t xml:space="preserve"> </w:t>
      </w:r>
      <w:r>
        <w:t xml:space="preserve">Rouges: Histoire De La Sidérurgie Luxembourgeoise, vol. 1, Archives</w:t>
      </w:r>
      <w:r>
        <w:t xml:space="preserve"> </w:t>
      </w:r>
      <w:r>
        <w:t xml:space="preserve">Nationales, pp. 71–95.</w:t>
      </w:r>
    </w:p>
    <w:p>
      <w:pPr>
        <w:pStyle w:val="BodyText"/>
      </w:pPr>
      <w:r>
        <w:t xml:space="preserve">Gochfeld, M..</w:t>
      </w:r>
      <w:r>
        <w:t xml:space="preserve"> </w:t>
      </w:r>
      <w:r>
        <w:t xml:space="preserve">“</w:t>
      </w:r>
      <w:r>
        <w:t xml:space="preserve">Chronologic History of Occupational Medicine:</w:t>
      </w:r>
      <w:r>
        <w:t xml:space="preserve">”</w:t>
      </w:r>
      <w:r>
        <w:t xml:space="preserve">. Journal</w:t>
      </w:r>
      <w:r>
        <w:t xml:space="preserve"> </w:t>
      </w:r>
      <w:r>
        <w:t xml:space="preserve">of Occupational and Environmental Medicine, vol. 47, no. 2, pp. 96–114,</w:t>
      </w:r>
      <w:r>
        <w:t xml:space="preserve"> </w:t>
      </w:r>
      <w:r>
        <w:t xml:space="preserve">https://doi.org/10.1097/01.jom.0000152917.03649.0e.</w:t>
      </w:r>
    </w:p>
    <w:p>
      <w:pPr>
        <w:pStyle w:val="BodyText"/>
      </w:pPr>
      <w:r>
        <w:t xml:space="preserve">Guldi, J.and D. Armitage. The History Manifesto. Cambridge University</w:t>
      </w:r>
      <w:r>
        <w:t xml:space="preserve"> </w:t>
      </w:r>
      <w:r>
        <w:t xml:space="preserve">Press.</w:t>
      </w:r>
    </w:p>
    <w:p>
      <w:pPr>
        <w:pStyle w:val="BodyText"/>
      </w:pPr>
      <w:r>
        <w:t xml:space="preserve">Han, Q., et al..</w:t>
      </w:r>
      <w:r>
        <w:t xml:space="preserve"> </w:t>
      </w:r>
      <w:r>
        <w:t xml:space="preserve">“</w:t>
      </w:r>
      <w:r>
        <w:t xml:space="preserve">Pollution Effect Assessment of Industrial Activities</w:t>
      </w:r>
      <w:r>
        <w:t xml:space="preserve"> </w:t>
      </w:r>
      <w:r>
        <w:t xml:space="preserve">on Potentially Toxic Metal Distribution in Windowsill Dust and Surface</w:t>
      </w:r>
      <w:r>
        <w:t xml:space="preserve"> </w:t>
      </w:r>
      <w:r>
        <w:t xml:space="preserve">Soil in Central China</w:t>
      </w:r>
      <w:r>
        <w:t xml:space="preserve">”</w:t>
      </w:r>
      <w:r>
        <w:t xml:space="preserve">. Science of the Total Environment, vol. 759,</w:t>
      </w:r>
      <w:r>
        <w:t xml:space="preserve"> </w:t>
      </w:r>
      <w:r>
        <w:t xml:space="preserve">p. 11, https://doi.org/10.1016/j.scitotenv.2020.144023.</w:t>
      </w:r>
    </w:p>
    <w:p>
      <w:pPr>
        <w:pStyle w:val="BodyText"/>
      </w:pPr>
      <w:r>
        <w:t xml:space="preserve">Hemmer, C.. L’économie Du Grand-duché De Luxembourg: Deuxième Partie –</w:t>
      </w:r>
      <w:r>
        <w:t xml:space="preserve"> </w:t>
      </w:r>
      <w:r>
        <w:t xml:space="preserve">La Production Secondaire (l’industrie Sidérurgique). Joseph Beffort.</w:t>
      </w:r>
    </w:p>
    <w:p>
      <w:pPr>
        <w:pStyle w:val="BodyText"/>
      </w:pPr>
      <w:r>
        <w:t xml:space="preserve">Heyart, H.. Contribution à l’étude sur la pollution atmosphérique au</w:t>
      </w:r>
      <w:r>
        <w:t xml:space="preserve"> </w:t>
      </w:r>
      <w:r>
        <w:t xml:space="preserve">grand-duché de luxembourg (empoussiérage de la ville de differdange).</w:t>
      </w:r>
      <w:r>
        <w:t xml:space="preserve"> </w:t>
      </w:r>
      <w:r>
        <w:t xml:space="preserve">Analyse physique, 1, p. 23.</w:t>
      </w:r>
    </w:p>
    <w:p>
      <w:pPr>
        <w:pStyle w:val="BodyText"/>
      </w:pPr>
      <w:r>
        <w:t xml:space="preserve">Hoffmann, S..</w:t>
      </w:r>
      <w:r>
        <w:t xml:space="preserve"> </w:t>
      </w:r>
      <w:r>
        <w:t xml:space="preserve">“</w:t>
      </w:r>
      <w:r>
        <w:t xml:space="preserve">Kritik in Punkto Umweltschutz -</w:t>
      </w:r>
      <w:r>
        <w:t xml:space="preserve"> </w:t>
      </w:r>
      <w:r>
        <w:t xml:space="preserve">‘</w:t>
      </w:r>
      <w:r>
        <w:t xml:space="preserve">elo… Um Richtege</w:t>
      </w:r>
      <w:r>
        <w:t xml:space="preserve"> </w:t>
      </w:r>
      <w:r>
        <w:t xml:space="preserve">Wé…?</w:t>
      </w:r>
      <w:r>
        <w:t xml:space="preserve">’</w:t>
      </w:r>
      <w:r>
        <w:t xml:space="preserve"> </w:t>
      </w:r>
      <w:r>
        <w:t xml:space="preserve">”</w:t>
      </w:r>
      <w:r>
        <w:t xml:space="preserve">. Democratie 80, N 74.</w:t>
      </w:r>
    </w:p>
    <w:p>
      <w:pPr>
        <w:pStyle w:val="BodyText"/>
      </w:pPr>
      <w:r>
        <w:t xml:space="preserve">Annuaire météorologique et hydrographique. Annuaire météorologique et</w:t>
      </w:r>
      <w:r>
        <w:t xml:space="preserve"> </w:t>
      </w:r>
      <w:r>
        <w:t xml:space="preserve">hydrographique. Service météorologique et hydrographique,</w:t>
      </w:r>
      <w:r>
        <w:t xml:space="preserve"> </w:t>
      </w:r>
      <w:r>
        <w:t xml:space="preserve">https://www.agrimeteo.lu/Internet/AM/inetcntrLUX.nsf/cuhome.xsp?src=WY1BE977UP&amp;p1=Q0BOB9JITQ&amp;p3=9VXL1WMS7M.</w:t>
      </w:r>
    </w:p>
    <w:p>
      <w:pPr>
        <w:pStyle w:val="BodyText"/>
      </w:pPr>
      <w:r>
        <w:t xml:space="preserve">Banks - 1999 INTRODUCTION TO Simulation.pdf. Banks - 1999 INTRODUCTION</w:t>
      </w:r>
      <w:r>
        <w:t xml:space="preserve"> </w:t>
      </w:r>
      <w:r>
        <w:t xml:space="preserve">TO Simulation.pdf. https://www.informs-sim.org/wsc99papers/001.PDF.</w:t>
      </w:r>
    </w:p>
    <w:p>
      <w:pPr>
        <w:pStyle w:val="BodyText"/>
      </w:pPr>
      <w:r>
        <w:t xml:space="preserve">Compte-rendu chambre des députés, volume 1 - 1975-1976. Compte-rendu</w:t>
      </w:r>
      <w:r>
        <w:t xml:space="preserve"> </w:t>
      </w:r>
      <w:r>
        <w:t xml:space="preserve">chambre des députés, volume 1 - 1975-1976. 53, pp. 3015–20.</w:t>
      </w:r>
    </w:p>
    <w:p>
      <w:pPr>
        <w:pStyle w:val="BodyText"/>
      </w:pPr>
      <w:r>
        <w:t xml:space="preserve">European Parliament. Directorate General for Parliamentary Research</w:t>
      </w:r>
      <w:r>
        <w:t xml:space="preserve"> </w:t>
      </w:r>
      <w:r>
        <w:t xml:space="preserve">Services. - 2021 - EU Policy on Air Quality Implementation of Sele.pdf.</w:t>
      </w:r>
      <w:r>
        <w:t xml:space="preserve"> </w:t>
      </w:r>
      <w:r>
        <w:t xml:space="preserve">European Parliament. Directorate General for Parliamentary Research</w:t>
      </w:r>
      <w:r>
        <w:t xml:space="preserve"> </w:t>
      </w:r>
      <w:r>
        <w:t xml:space="preserve">Services. - 2021 - EU Policy on Air Quality Implementation of Sele.pdf.</w:t>
      </w:r>
      <w:r>
        <w:t xml:space="preserve"> </w:t>
      </w:r>
      <w:r>
        <w:t xml:space="preserve">https://www.europarl.europa.eu/RegData/etudes/STUD/2021/654216/EPRS_STU(2021)654216_EN.pdf.</w:t>
      </w:r>
    </w:p>
    <w:p>
      <w:pPr>
        <w:pStyle w:val="BodyText"/>
      </w:pPr>
      <w:r>
        <w:t xml:space="preserve">150 Jahre Und Kein Bisschen Alt: 150 Joër Wort, 1848-1998. 150 Jahre Und</w:t>
      </w:r>
      <w:r>
        <w:t xml:space="preserve"> </w:t>
      </w:r>
      <w:r>
        <w:t xml:space="preserve">Kein Bisschen Alt: 150 Joër Wort, 1848-1998. Saint-Paul.</w:t>
      </w:r>
    </w:p>
    <w:p>
      <w:pPr>
        <w:pStyle w:val="BodyText"/>
      </w:pPr>
      <w:r>
        <w:t xml:space="preserve">Les composes du fluor dans la pollution atmospherique. Les composes du</w:t>
      </w:r>
      <w:r>
        <w:t xml:space="preserve"> </w:t>
      </w:r>
      <w:r>
        <w:t xml:space="preserve">fluor dans la pollution atmospherique. Doctoral Thesis. Luxembourg</w:t>
      </w:r>
      <w:r>
        <w:t xml:space="preserve"> </w:t>
      </w:r>
      <w:r>
        <w:t xml:space="preserve">Archives de l’Etat, 2048.</w:t>
      </w:r>
    </w:p>
    <w:p>
      <w:pPr>
        <w:pStyle w:val="BodyText"/>
      </w:pPr>
      <w:r>
        <w:t xml:space="preserve">Letter from Noppeney, Haardt and Jaans. Letter from Noppeney, Haardt and</w:t>
      </w:r>
      <w:r>
        <w:t xml:space="preserve"> </w:t>
      </w:r>
      <w:r>
        <w:t xml:space="preserve">Jaans. Archives Nationales de Luxembourg, File J-090-00804.</w:t>
      </w:r>
    </w:p>
    <w:p>
      <w:pPr>
        <w:pStyle w:val="BodyText"/>
      </w:pPr>
      <w:r>
        <w:t xml:space="preserve">Letter from the Prime Minister. Letter from the Prime Minister. Archives</w:t>
      </w:r>
      <w:r>
        <w:t xml:space="preserve"> </w:t>
      </w:r>
      <w:r>
        <w:t xml:space="preserve">Nationales de Luxembourg, File J-090-00804.</w:t>
      </w:r>
    </w:p>
    <w:p>
      <w:pPr>
        <w:pStyle w:val="BodyText"/>
      </w:pPr>
      <w:r>
        <w:t xml:space="preserve">MATLAB - Mathworks. MATLAB - Mathworks.</w:t>
      </w:r>
      <w:r>
        <w:t xml:space="preserve"> </w:t>
      </w:r>
      <w:r>
        <w:t xml:space="preserve">https://www.mathworks.com/products/matlab.html.</w:t>
      </w:r>
    </w:p>
    <w:p>
      <w:pPr>
        <w:pStyle w:val="BodyText"/>
      </w:pPr>
      <w:r>
        <w:t xml:space="preserve">Rechtsvorschriften zur luftqualität in europa — europäische</w:t>
      </w:r>
      <w:r>
        <w:t xml:space="preserve"> </w:t>
      </w:r>
      <w:r>
        <w:t xml:space="preserve">umweltagentur. Rechtsvorschriften zur luftqualität in europa —</w:t>
      </w:r>
      <w:r>
        <w:t xml:space="preserve"> </w:t>
      </w:r>
      <w:r>
        <w:t xml:space="preserve">europäische umweltagentur.</w:t>
      </w:r>
      <w:r>
        <w:t xml:space="preserve"> </w:t>
      </w:r>
      <w:r>
        <w:t xml:space="preserve">https://www.eea.europa.eu/de/signale/signale-2013/artikel/rechtsvorschriften-zur-luftqualitaet-in-europa.</w:t>
      </w:r>
    </w:p>
    <w:p>
      <w:pPr>
        <w:pStyle w:val="BodyText"/>
      </w:pPr>
      <w:r>
        <w:t xml:space="preserve">Retombées de poussières: rapport sur les mesures de retombées en</w:t>
      </w:r>
      <w:r>
        <w:t xml:space="preserve"> </w:t>
      </w:r>
      <w:r>
        <w:t xml:space="preserve">poussière effectuées de 1966 à 1969 à esch-sur-alzette. Retombées de</w:t>
      </w:r>
      <w:r>
        <w:t xml:space="preserve"> </w:t>
      </w:r>
      <w:r>
        <w:t xml:space="preserve">poussières: rapport sur les mesures de retombées en poussière effectuées</w:t>
      </w:r>
      <w:r>
        <w:t xml:space="preserve"> </w:t>
      </w:r>
      <w:r>
        <w:t xml:space="preserve">de 1966 à 1969 à esch-sur-alzette. Institut d’Hygiène et de Santé</w:t>
      </w:r>
      <w:r>
        <w:t xml:space="preserve"> </w:t>
      </w:r>
      <w:r>
        <w:t xml:space="preserve">Publique, Laboratoire des Eaux, p. 6. 637.3.</w:t>
      </w:r>
    </w:p>
    <w:p>
      <w:pPr>
        <w:pStyle w:val="BodyText"/>
      </w:pPr>
      <w:r>
        <w:t xml:space="preserve">Étude sur le dépoussiérage des gaz des hauts-fourneaux à l’usine</w:t>
      </w:r>
      <w:r>
        <w:t xml:space="preserve"> </w:t>
      </w:r>
      <w:r>
        <w:t xml:space="preserve">d’arbed-esch. Étude sur le dépoussiérage des gaz des hauts-fourneaux à</w:t>
      </w:r>
      <w:r>
        <w:t xml:space="preserve"> </w:t>
      </w:r>
      <w:r>
        <w:t xml:space="preserve">l’usine d’arbed-esch. Bibliotheque Nationale Luxembourg.</w:t>
      </w:r>
    </w:p>
    <w:p>
      <w:pPr>
        <w:pStyle w:val="BodyText"/>
      </w:pPr>
      <w:r>
        <w:t xml:space="preserve">Jarrige, F.and T. Le Roux. La Contamination Du Monde: Une Histoire Des</w:t>
      </w:r>
      <w:r>
        <w:t xml:space="preserve"> </w:t>
      </w:r>
      <w:r>
        <w:t xml:space="preserve">Pollutions À L’âge Industriel. Le Seuil.</w:t>
      </w:r>
    </w:p>
    <w:p>
      <w:pPr>
        <w:pStyle w:val="BodyText"/>
      </w:pPr>
      <w:r>
        <w:t xml:space="preserve">Knebeler, C.and D. Scuto. Belval: passé, présent et avenir d’un site</w:t>
      </w:r>
      <w:r>
        <w:t xml:space="preserve"> </w:t>
      </w:r>
      <w:r>
        <w:t xml:space="preserve">luxembourgeois exceptionnel (1911 - 2011). Éd. Le Phare.</w:t>
      </w:r>
    </w:p>
    <w:p>
      <w:pPr>
        <w:pStyle w:val="BodyText"/>
      </w:pPr>
      <w:r>
        <w:t xml:space="preserve">Knebeler, C.and D. Scuto. Belval: passé, présent et avenir d’un site</w:t>
      </w:r>
      <w:r>
        <w:t xml:space="preserve"> </w:t>
      </w:r>
      <w:r>
        <w:t xml:space="preserve">luxembourgeois exceptionnel (1911 - 2011). Éd. Le Phare, 2010.</w:t>
      </w:r>
    </w:p>
    <w:p>
      <w:pPr>
        <w:pStyle w:val="BodyText"/>
      </w:pPr>
      <w:r>
        <w:t xml:space="preserve">Koponen, M., et al..</w:t>
      </w:r>
      <w:r>
        <w:t xml:space="preserve"> </w:t>
      </w:r>
      <w:r>
        <w:t xml:space="preserve">“</w:t>
      </w:r>
      <w:r>
        <w:t xml:space="preserve">Dusts in a Steel-making Plant</w:t>
      </w:r>
      <w:r>
        <w:t xml:space="preserve">”</w:t>
      </w:r>
      <w:r>
        <w:t xml:space="preserve">. International</w:t>
      </w:r>
      <w:r>
        <w:t xml:space="preserve"> </w:t>
      </w:r>
      <w:r>
        <w:t xml:space="preserve">Archives of Occupational and Environmental Health, vol. 47, no. 1,</w:t>
      </w:r>
      <w:r>
        <w:t xml:space="preserve"> </w:t>
      </w:r>
      <w:r>
        <w:t xml:space="preserve">pp. 35–45, https://doi.org/10.1007/BF00378326.</w:t>
      </w:r>
    </w:p>
    <w:p>
      <w:pPr>
        <w:pStyle w:val="BodyText"/>
      </w:pPr>
      <w:r>
        <w:t xml:space="preserve">Kumar, D.and D. Kumar.</w:t>
      </w:r>
      <w:r>
        <w:t xml:space="preserve"> </w:t>
      </w:r>
      <w:r>
        <w:t xml:space="preserve">“</w:t>
      </w:r>
      <w:r>
        <w:t xml:space="preserve">Chapter 12 - Dust Control</w:t>
      </w:r>
      <w:r>
        <w:t xml:space="preserve">”</w:t>
      </w:r>
      <w:r>
        <w:t xml:space="preserve">. Sustainable</w:t>
      </w:r>
      <w:r>
        <w:t xml:space="preserve"> </w:t>
      </w:r>
      <w:r>
        <w:t xml:space="preserve">Management of Coal Preparation, edited by Dilip Kumar and Deepak Kumar,</w:t>
      </w:r>
      <w:r>
        <w:t xml:space="preserve"> </w:t>
      </w:r>
      <w:r>
        <w:t xml:space="preserve">Woodhead Publishing, pp. 265–78,</w:t>
      </w:r>
      <w:r>
        <w:t xml:space="preserve"> </w:t>
      </w:r>
      <w:r>
        <w:t xml:space="preserve">https://www.sciencedirect.com/science/article/pii/B9780128126325000124.</w:t>
      </w:r>
    </w:p>
    <w:p>
      <w:pPr>
        <w:pStyle w:val="BodyText"/>
      </w:pPr>
      <w:r>
        <w:t xml:space="preserve">Lake, M. W..</w:t>
      </w:r>
      <w:r>
        <w:t xml:space="preserve"> </w:t>
      </w:r>
      <w:r>
        <w:t xml:space="preserve">“</w:t>
      </w:r>
      <w:r>
        <w:t xml:space="preserve">Trends in Archaeological Simulation</w:t>
      </w:r>
      <w:r>
        <w:t xml:space="preserve">”</w:t>
      </w:r>
      <w:r>
        <w:t xml:space="preserve">. Journal of</w:t>
      </w:r>
      <w:r>
        <w:t xml:space="preserve"> </w:t>
      </w:r>
      <w:r>
        <w:t xml:space="preserve">Archaeological Method and Theory, vol. 21, no. 2, pp. 258–87,</w:t>
      </w:r>
      <w:r>
        <w:t xml:space="preserve"> </w:t>
      </w:r>
      <w:r>
        <w:t xml:space="preserve">https://doi.org/10.1007/s10816-013-9188-1.</w:t>
      </w:r>
    </w:p>
    <w:p>
      <w:pPr>
        <w:pStyle w:val="BodyText"/>
      </w:pPr>
      <w:r>
        <w:t xml:space="preserve">Leelőssy, Á., et al..</w:t>
      </w:r>
      <w:r>
        <w:t xml:space="preserve"> </w:t>
      </w:r>
      <w:r>
        <w:t xml:space="preserve">“</w:t>
      </w:r>
      <w:r>
        <w:t xml:space="preserve">Dispersion Modeling of Air Pollutants in the</w:t>
      </w:r>
      <w:r>
        <w:t xml:space="preserve"> </w:t>
      </w:r>
      <w:r>
        <w:t xml:space="preserve">Atmosphere: A Review</w:t>
      </w:r>
      <w:r>
        <w:t xml:space="preserve">”</w:t>
      </w:r>
      <w:r>
        <w:t xml:space="preserve">. Open Geosciences, vol. 6, no. 3, pp. 257–78,</w:t>
      </w:r>
      <w:r>
        <w:t xml:space="preserve"> </w:t>
      </w:r>
      <w:r>
        <w:t xml:space="preserve">https://doi.org/10.2478/s13533-012-0188-6.</w:t>
      </w:r>
    </w:p>
    <w:p>
      <w:pPr>
        <w:pStyle w:val="BodyText"/>
      </w:pPr>
      <w:r>
        <w:t xml:space="preserve">Le Gouvernement du Grand-Duché de Luxembourg, .. Règlement grand-ducal</w:t>
      </w:r>
      <w:r>
        <w:t xml:space="preserve"> </w:t>
      </w:r>
      <w:r>
        <w:t xml:space="preserve">du 14 novembre 2016 concernant la protection de la sécurité et de la</w:t>
      </w:r>
      <w:r>
        <w:t xml:space="preserve"> </w:t>
      </w:r>
      <w:r>
        <w:t xml:space="preserve">santé des salariés contre les risques liés à des agents chimiques sur le</w:t>
      </w:r>
      <w:r>
        <w:t xml:space="preserve"> </w:t>
      </w:r>
      <w:r>
        <w:t xml:space="preserve">lieu de travail.. 7026,</w:t>
      </w:r>
      <w:r>
        <w:t xml:space="preserve"> </w:t>
      </w:r>
      <w:r>
        <w:t xml:space="preserve">https://legilux.public.lu/eli/etat/leg/rgd/2016/11/14/n1/jo.</w:t>
      </w:r>
    </w:p>
    <w:p>
      <w:pPr>
        <w:pStyle w:val="BodyText"/>
      </w:pPr>
      <w:r>
        <w:t xml:space="preserve">Logelin-Simon, A..</w:t>
      </w:r>
      <w:r>
        <w:t xml:space="preserve"> </w:t>
      </w:r>
      <w:r>
        <w:t xml:space="preserve">“</w:t>
      </w:r>
      <w:r>
        <w:t xml:space="preserve">Differdange: Le Décryptage D’une Âme</w:t>
      </w:r>
      <w:r>
        <w:t xml:space="preserve">”</w:t>
      </w:r>
      <w:r>
        <w:t xml:space="preserve">. Nos</w:t>
      </w:r>
      <w:r>
        <w:t xml:space="preserve"> </w:t>
      </w:r>
      <w:r>
        <w:t xml:space="preserve">Cahiers, vol. 27, no. 3-4, pp. 81–104.</w:t>
      </w:r>
    </w:p>
    <w:p>
      <w:pPr>
        <w:pStyle w:val="BodyText"/>
      </w:pPr>
      <w:r>
        <w:t xml:space="preserve">Malm, A.. Fossil Capital: The Rise of Steam Power and the Roots of</w:t>
      </w:r>
      <w:r>
        <w:t xml:space="preserve"> </w:t>
      </w:r>
      <w:r>
        <w:t xml:space="preserve">Global Warming. Verso.</w:t>
      </w:r>
    </w:p>
    <w:p>
      <w:pPr>
        <w:pStyle w:val="BodyText"/>
      </w:pPr>
      <w:r>
        <w:t xml:space="preserve">Massard-Guilbaud, G..</w:t>
      </w:r>
      <w:r>
        <w:t xml:space="preserve"> </w:t>
      </w:r>
      <w:r>
        <w:t xml:space="preserve">“</w:t>
      </w:r>
      <w:r>
        <w:t xml:space="preserve">Quelle Histoire Pour L’environnement?</w:t>
      </w:r>
      <w:r>
        <w:t xml:space="preserve">”</w:t>
      </w:r>
      <w:r>
        <w:t xml:space="preserve">.</w:t>
      </w:r>
      <w:r>
        <w:t xml:space="preserve"> </w:t>
      </w:r>
      <w:r>
        <w:t xml:space="preserve">Responsabilité &amp; Environnement, no. 48, pp. 30–36.</w:t>
      </w:r>
    </w:p>
    <w:p>
      <w:pPr>
        <w:pStyle w:val="BodyText"/>
      </w:pPr>
      <w:r>
        <w:t xml:space="preserve">McCarty, W..</w:t>
      </w:r>
      <w:r>
        <w:t xml:space="preserve"> </w:t>
      </w:r>
      <w:r>
        <w:t xml:space="preserve">“</w:t>
      </w:r>
      <w:r>
        <w:t xml:space="preserve">Fictions of Possibility: Simulation for the Humanities</w:t>
      </w:r>
      <w:r>
        <w:t xml:space="preserve"> </w:t>
      </w:r>
      <w:r>
        <w:t xml:space="preserve">from Its History in the Technosciences</w:t>
      </w:r>
      <w:r>
        <w:t xml:space="preserve">”</w:t>
      </w:r>
      <w:r>
        <w:t xml:space="preserve">. Journal of Siberian Federal</w:t>
      </w:r>
      <w:r>
        <w:t xml:space="preserve"> </w:t>
      </w:r>
      <w:r>
        <w:t xml:space="preserve">University. Humanities &amp; Social Sciences, vol. 9, no. 7, pp. 1553–61,</w:t>
      </w:r>
      <w:r>
        <w:t xml:space="preserve"> </w:t>
      </w:r>
      <w:r>
        <w:t xml:space="preserve">https://doi.org/10.17516/1997-1370-2016-9-7-1553-1561.</w:t>
      </w:r>
    </w:p>
    <w:p>
      <w:pPr>
        <w:pStyle w:val="BodyText"/>
      </w:pPr>
      <w:r>
        <w:t xml:space="preserve">Metz, M. P..</w:t>
      </w:r>
      <w:r>
        <w:t xml:space="preserve"> </w:t>
      </w:r>
      <w:r>
        <w:t xml:space="preserve">“</w:t>
      </w:r>
      <w:r>
        <w:t xml:space="preserve">Recherche et dévelopment en sidérurgie</w:t>
      </w:r>
      <w:r>
        <w:t xml:space="preserve">”</w:t>
      </w:r>
      <w:r>
        <w:t xml:space="preserve">. Revue technique</w:t>
      </w:r>
      <w:r>
        <w:t xml:space="preserve"> </w:t>
      </w:r>
      <w:r>
        <w:t xml:space="preserve">luxemburgeoise 1972, pp. 175–91.</w:t>
      </w:r>
    </w:p>
    <w:p>
      <w:pPr>
        <w:pStyle w:val="BodyText"/>
      </w:pPr>
      <w:r>
        <w:t xml:space="preserve">Millim, A.-M..</w:t>
      </w:r>
      <w:r>
        <w:t xml:space="preserve"> </w:t>
      </w:r>
      <w:r>
        <w:t xml:space="preserve">“</w:t>
      </w:r>
      <w:r>
        <w:t xml:space="preserve">Schooling the Gaze: Industry and Nation-building in</w:t>
      </w:r>
      <w:r>
        <w:t xml:space="preserve"> </w:t>
      </w:r>
      <w:r>
        <w:t xml:space="preserve">Luxembourgish Landscapewriting, 1900–1940</w:t>
      </w:r>
      <w:r>
        <w:t xml:space="preserve">”</w:t>
      </w:r>
      <w:r>
        <w:t xml:space="preserve">. Journal of European</w:t>
      </w:r>
      <w:r>
        <w:t xml:space="preserve"> </w:t>
      </w:r>
      <w:r>
        <w:t xml:space="preserve">Studies, vol. 44, no. 2, pp. 151–69.</w:t>
      </w:r>
    </w:p>
    <w:p>
      <w:pPr>
        <w:pStyle w:val="BodyText"/>
      </w:pPr>
      <w:r>
        <w:t xml:space="preserve">Millim, A.-M..</w:t>
      </w:r>
      <w:r>
        <w:t xml:space="preserve"> </w:t>
      </w:r>
      <w:r>
        <w:t xml:space="preserve">“</w:t>
      </w:r>
      <w:r>
        <w:t xml:space="preserve">Schooling the Gaze: Industry and Nation-building in</w:t>
      </w:r>
      <w:r>
        <w:t xml:space="preserve"> </w:t>
      </w:r>
      <w:r>
        <w:t xml:space="preserve">Luxembourgish Landscapewriting, 1900–1940</w:t>
      </w:r>
      <w:r>
        <w:t xml:space="preserve">”</w:t>
      </w:r>
      <w:r>
        <w:t xml:space="preserve">. Journal of European</w:t>
      </w:r>
      <w:r>
        <w:t xml:space="preserve"> </w:t>
      </w:r>
      <w:r>
        <w:t xml:space="preserve">Studies, vol. 44, no. 2, pp. 151–69.</w:t>
      </w:r>
    </w:p>
    <w:p>
      <w:pPr>
        <w:pStyle w:val="BodyText"/>
      </w:pPr>
      <w:r>
        <w:t xml:space="preserve">Mlika, M., et al..</w:t>
      </w:r>
      <w:r>
        <w:t xml:space="preserve"> </w:t>
      </w:r>
      <w:r>
        <w:t xml:space="preserve">“</w:t>
      </w:r>
      <w:r>
        <w:t xml:space="preserve">Silicosis</w:t>
      </w:r>
      <w:r>
        <w:t xml:space="preserve">”</w:t>
      </w:r>
      <w:r>
        <w:t xml:space="preserve">. Statpearls, StatPearls Publishing,</w:t>
      </w:r>
      <w:r>
        <w:t xml:space="preserve"> </w:t>
      </w:r>
      <w:r>
        <w:t xml:space="preserve">http://www.ncbi.nlm.nih.gov/books/NBK537341/.</w:t>
      </w:r>
    </w:p>
    <w:p>
      <w:pPr>
        <w:pStyle w:val="BodyText"/>
      </w:pPr>
      <w:r>
        <w:t xml:space="preserve">Moia, N.. Für Die Katz’. Nelly Moia.</w:t>
      </w:r>
    </w:p>
    <w:p>
      <w:pPr>
        <w:pStyle w:val="BodyText"/>
      </w:pPr>
      <w:r>
        <w:t xml:space="preserve">Molitor, L.and J. Barthel. Etude sur la pollution atmosphérique au</w:t>
      </w:r>
      <w:r>
        <w:t xml:space="preserve"> </w:t>
      </w:r>
      <w:r>
        <w:t xml:space="preserve">grand-duché de luxembourg. Ministère de la Santé Publique Luxembourg.</w:t>
      </w:r>
      <w:r>
        <w:t xml:space="preserve"> </w:t>
      </w:r>
      <w:r>
        <w:t xml:space="preserve">Bibliotheque Nationale Luxembourg.</w:t>
      </w:r>
    </w:p>
    <w:p>
      <w:pPr>
        <w:pStyle w:val="BodyText"/>
      </w:pPr>
      <w:r>
        <w:t xml:space="preserve">Molitor, L.and M. Mosinger. Les poussieres industrielles en pathologie</w:t>
      </w:r>
      <w:r>
        <w:t xml:space="preserve"> </w:t>
      </w:r>
      <w:r>
        <w:t xml:space="preserve">humaine et expérimentale (silicose et silico-anthracose, sidérose et</w:t>
      </w:r>
      <w:r>
        <w:t xml:space="preserve"> </w:t>
      </w:r>
      <w:r>
        <w:t xml:space="preserve">sidéro-silicose). 1. Plan et Première Partie, 1, Haute Autorité de la</w:t>
      </w:r>
      <w:r>
        <w:t xml:space="preserve"> </w:t>
      </w:r>
      <w:r>
        <w:t xml:space="preserve">Communauté Européenne du Charbon et de l’Acier. Bibliotheque Nationale</w:t>
      </w:r>
      <w:r>
        <w:t xml:space="preserve"> </w:t>
      </w:r>
      <w:r>
        <w:t xml:space="preserve">Luxembourg.</w:t>
      </w:r>
    </w:p>
    <w:p>
      <w:pPr>
        <w:pStyle w:val="BodyText"/>
      </w:pPr>
      <w:r>
        <w:t xml:space="preserve">Mosley, S.. The Chimney of the World: A History of Smoke Pollution in</w:t>
      </w:r>
      <w:r>
        <w:t xml:space="preserve"> </w:t>
      </w:r>
      <w:r>
        <w:t xml:space="preserve">Victorian and Edwardian Manchester. White Horse Press.</w:t>
      </w:r>
    </w:p>
    <w:p>
      <w:pPr>
        <w:pStyle w:val="BodyText"/>
      </w:pPr>
      <w:r>
        <w:t xml:space="preserve">Nurul, A. H., et al..</w:t>
      </w:r>
      <w:r>
        <w:t xml:space="preserve"> </w:t>
      </w:r>
      <w:r>
        <w:t xml:space="preserve">“</w:t>
      </w:r>
      <w:r>
        <w:t xml:space="preserve">Assessment of Dust Exposure in a Steel Plant in</w:t>
      </w:r>
      <w:r>
        <w:t xml:space="preserve"> </w:t>
      </w:r>
      <w:r>
        <w:t xml:space="preserve">the Eastern Coast of Peninsular Malaysia</w:t>
      </w:r>
      <w:r>
        <w:t xml:space="preserve">”</w:t>
      </w:r>
      <w:r>
        <w:t xml:space="preserve">. Work (reading, Mass.),</w:t>
      </w:r>
      <w:r>
        <w:t xml:space="preserve"> </w:t>
      </w:r>
      <w:r>
        <w:t xml:space="preserve">vol. 55, no. 3, pp. 655–62, https://doi.org/10.3233/WOR-162433.</w:t>
      </w:r>
    </w:p>
    <w:p>
      <w:pPr>
        <w:pStyle w:val="BodyText"/>
      </w:pPr>
      <w:r>
        <w:t xml:space="preserve">Parmentier, I.. Histoire De L’environnement En Pays De Charleroi</w:t>
      </w:r>
      <w:r>
        <w:t xml:space="preserve"> </w:t>
      </w:r>
      <w:r>
        <w:t xml:space="preserve">1730-1830: Pollution Et Nuisances Dans Un Paysage En Voie</w:t>
      </w:r>
      <w:r>
        <w:t xml:space="preserve"> </w:t>
      </w:r>
      <w:r>
        <w:t xml:space="preserve">D’industrialisation. Académie Royale de Belgique.</w:t>
      </w:r>
    </w:p>
    <w:p>
      <w:pPr>
        <w:pStyle w:val="BodyText"/>
      </w:pPr>
      <w:r>
        <w:t xml:space="preserve">Parr, J..</w:t>
      </w:r>
      <w:r>
        <w:t xml:space="preserve"> </w:t>
      </w:r>
      <w:r>
        <w:t xml:space="preserve">“</w:t>
      </w:r>
      <w:r>
        <w:t xml:space="preserve">Our Bodies and Our Histories of Technology and the</w:t>
      </w:r>
      <w:r>
        <w:t xml:space="preserve"> </w:t>
      </w:r>
      <w:r>
        <w:t xml:space="preserve">Environment</w:t>
      </w:r>
      <w:r>
        <w:t xml:space="preserve">”</w:t>
      </w:r>
      <w:r>
        <w:t xml:space="preserve">. The Illusory Boundary: Environment and Technology in</w:t>
      </w:r>
      <w:r>
        <w:t xml:space="preserve"> </w:t>
      </w:r>
      <w:r>
        <w:t xml:space="preserve">History, University of Virginia Press, pp. 26–42.</w:t>
      </w:r>
    </w:p>
    <w:p>
      <w:pPr>
        <w:pStyle w:val="BodyText"/>
      </w:pPr>
      <w:r>
        <w:t xml:space="preserve">Pfister, C.and H. Wanner. Climate and Society in Europe: The Last</w:t>
      </w:r>
      <w:r>
        <w:t xml:space="preserve"> </w:t>
      </w:r>
      <w:r>
        <w:t xml:space="preserve">Thousand Years. Haupt Verlag.</w:t>
      </w:r>
    </w:p>
    <w:p>
      <w:pPr>
        <w:pStyle w:val="BodyText"/>
      </w:pPr>
      <w:r>
        <w:t xml:space="preserve">Pritchard, S. B.and C. A. Zimring. Technology and the Environment in</w:t>
      </w:r>
      <w:r>
        <w:t xml:space="preserve"> </w:t>
      </w:r>
      <w:r>
        <w:t xml:space="preserve">History. Johns Hopkins University Press.</w:t>
      </w:r>
    </w:p>
    <w:p>
      <w:pPr>
        <w:pStyle w:val="BodyText"/>
      </w:pPr>
      <w:r>
        <w:t xml:space="preserve">Qing, X..</w:t>
      </w:r>
      <w:r>
        <w:t xml:space="preserve"> </w:t>
      </w:r>
      <w:r>
        <w:t xml:space="preserve">“</w:t>
      </w:r>
      <w:r>
        <w:t xml:space="preserve">Assessment of Heavy Metal Pollution and Human Health Risk in</w:t>
      </w:r>
      <w:r>
        <w:t xml:space="preserve"> </w:t>
      </w:r>
      <w:r>
        <w:t xml:space="preserve">Urban Soils of Steel Industrial City (anshan), Liaoning, Northeast</w:t>
      </w:r>
      <w:r>
        <w:t xml:space="preserve"> </w:t>
      </w:r>
      <w:r>
        <w:t xml:space="preserve">China</w:t>
      </w:r>
      <w:r>
        <w:t xml:space="preserve">”</w:t>
      </w:r>
      <w:r>
        <w:t xml:space="preserve">. Ecotoxicology and Environmental Safety, p. 9.</w:t>
      </w:r>
    </w:p>
    <w:p>
      <w:pPr>
        <w:pStyle w:val="BodyText"/>
      </w:pPr>
      <w:r>
        <w:t xml:space="preserve">Rosen, G.and H. E. Sigerist. The History of Miners’ Diseases: A Medical</w:t>
      </w:r>
      <w:r>
        <w:t xml:space="preserve"> </w:t>
      </w:r>
      <w:r>
        <w:t xml:space="preserve">and Social Interpretation. ‎ Literary Licensing, LLC, 1943.</w:t>
      </w:r>
    </w:p>
    <w:p>
      <w:pPr>
        <w:pStyle w:val="BodyText"/>
      </w:pPr>
      <w:r>
        <w:t xml:space="preserve">Rosen, G.. A History of Public Health. Revised expanded edition, Johns</w:t>
      </w:r>
      <w:r>
        <w:t xml:space="preserve"> </w:t>
      </w:r>
      <w:r>
        <w:t xml:space="preserve">Hopkins University Press.</w:t>
      </w:r>
    </w:p>
    <w:p>
      <w:pPr>
        <w:pStyle w:val="BodyText"/>
      </w:pPr>
      <w:r>
        <w:t xml:space="preserve">Schueneman, J. J.. Air Pollution Aspects of the Iron and Steel Industry.</w:t>
      </w:r>
      <w:r>
        <w:t xml:space="preserve"> </w:t>
      </w:r>
      <w:r>
        <w:t xml:space="preserve">U. S. Public Health Service, Division of Air Pollution.</w:t>
      </w:r>
    </w:p>
    <w:p>
      <w:pPr>
        <w:pStyle w:val="BodyText"/>
      </w:pPr>
      <w:r>
        <w:t xml:space="preserve">Scuto, D.. Industriekultur in Esch: Eine Stadtgeschichtliche Wanderung</w:t>
      </w:r>
      <w:r>
        <w:t xml:space="preserve"> </w:t>
      </w:r>
      <w:r>
        <w:t xml:space="preserve">Durch Die Luxemburger Minettemetropole. Le Phare.</w:t>
      </w:r>
    </w:p>
    <w:p>
      <w:pPr>
        <w:pStyle w:val="BodyText"/>
      </w:pPr>
      <w:r>
        <w:t xml:space="preserve">Scuto, D..</w:t>
      </w:r>
      <w:r>
        <w:t xml:space="preserve"> </w:t>
      </w:r>
      <w:r>
        <w:t xml:space="preserve">“</w:t>
      </w:r>
      <w:r>
        <w:t xml:space="preserve">Paul Flesch</w:t>
      </w:r>
      <w:r>
        <w:t xml:space="preserve">”</w:t>
      </w:r>
      <w:r>
        <w:t xml:space="preserve">. 100 Joer Esch, 1906-2006, Ville</w:t>
      </w:r>
      <w:r>
        <w:t xml:space="preserve"> </w:t>
      </w:r>
      <w:r>
        <w:t xml:space="preserve">d’Esch-sur-Alzette, pp. 60–71.</w:t>
      </w:r>
    </w:p>
    <w:p>
      <w:pPr>
        <w:pStyle w:val="BodyText"/>
      </w:pPr>
      <w:r>
        <w:t xml:space="preserve">Stockie, J. M..</w:t>
      </w:r>
      <w:r>
        <w:t xml:space="preserve"> </w:t>
      </w:r>
      <w:r>
        <w:t xml:space="preserve">“</w:t>
      </w:r>
      <w:r>
        <w:t xml:space="preserve">The Mathematics of Atmospheric Dispersion Modeling</w:t>
      </w:r>
      <w:r>
        <w:t xml:space="preserve">”</w:t>
      </w:r>
      <w:r>
        <w:t xml:space="preserve">.</w:t>
      </w:r>
      <w:r>
        <w:t xml:space="preserve"> </w:t>
      </w:r>
      <w:r>
        <w:t xml:space="preserve">SIAM Review, vol. 53, no. 2, pp. 349–72,</w:t>
      </w:r>
      <w:r>
        <w:t xml:space="preserve"> </w:t>
      </w:r>
      <w:r>
        <w:t xml:space="preserve">https://doi.org/10.1137/10080991X.</w:t>
      </w:r>
    </w:p>
    <w:p>
      <w:pPr>
        <w:pStyle w:val="BodyText"/>
      </w:pPr>
      <w:r>
        <w:t xml:space="preserve">Su, X., et al..</w:t>
      </w:r>
      <w:r>
        <w:t xml:space="preserve"> </w:t>
      </w:r>
      <w:r>
        <w:t xml:space="preserve">“</w:t>
      </w:r>
      <w:r>
        <w:t xml:space="preserve">Characteristics of Dust in Coal Mines in Central North</w:t>
      </w:r>
      <w:r>
        <w:t xml:space="preserve"> </w:t>
      </w:r>
      <w:r>
        <w:t xml:space="preserve">China and Its Research Significance</w:t>
      </w:r>
      <w:r>
        <w:t xml:space="preserve">”</w:t>
      </w:r>
      <w:r>
        <w:t xml:space="preserve">. ACS Omega, vol. 5, no. 16,</w:t>
      </w:r>
      <w:r>
        <w:t xml:space="preserve"> </w:t>
      </w:r>
      <w:r>
        <w:t xml:space="preserve">pp. 9233–50, https://doi.org/10.1021/acsomega.0c00078.</w:t>
      </w:r>
    </w:p>
    <w:p>
      <w:pPr>
        <w:pStyle w:val="BodyText"/>
      </w:pPr>
      <w:r>
        <w:t xml:space="preserve">Tarr, J. A.. The Search for the Ultimate Sink: Urban Pollution in</w:t>
      </w:r>
      <w:r>
        <w:t xml:space="preserve"> </w:t>
      </w:r>
      <w:r>
        <w:t xml:space="preserve">Historical Perspective. University of Akron Press.</w:t>
      </w:r>
    </w:p>
    <w:p>
      <w:pPr>
        <w:pStyle w:val="BodyText"/>
      </w:pPr>
      <w:r>
        <w:t xml:space="preserve">Tarr, J. A..</w:t>
      </w:r>
      <w:r>
        <w:t xml:space="preserve"> </w:t>
      </w:r>
      <w:r>
        <w:t xml:space="preserve">“</w:t>
      </w:r>
      <w:r>
        <w:t xml:space="preserve">Land Use and Environmental Change in the Hudson-raritan</w:t>
      </w:r>
      <w:r>
        <w:t xml:space="preserve"> </w:t>
      </w:r>
      <w:r>
        <w:t xml:space="preserve">Estuary Region, 1700-1980, with an Addendum to 2018</w:t>
      </w:r>
      <w:r>
        <w:t xml:space="preserve">”</w:t>
      </w:r>
      <w:r>
        <w:t xml:space="preserve">. Coastal</w:t>
      </w:r>
      <w:r>
        <w:t xml:space="preserve"> </w:t>
      </w:r>
      <w:r>
        <w:t xml:space="preserve">Metropolis: Environmental Histories of Modern New York City, Pittsburgh</w:t>
      </w:r>
      <w:r>
        <w:t xml:space="preserve"> </w:t>
      </w:r>
      <w:r>
        <w:t xml:space="preserve">University Press, pp. 10–38.</w:t>
      </w:r>
    </w:p>
    <w:p>
      <w:pPr>
        <w:pStyle w:val="BodyText"/>
      </w:pPr>
      <w:r>
        <w:t xml:space="preserve">“</w:t>
      </w:r>
      <w:r>
        <w:t xml:space="preserve">The Steel City and a Brief History of Dust Collection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The Steel</w:t>
      </w:r>
      <w:r>
        <w:t xml:space="preserve"> </w:t>
      </w:r>
      <w:r>
        <w:t xml:space="preserve">City and a Brief History of Dust Collection</w:t>
      </w:r>
      <w:r>
        <w:t xml:space="preserve">”</w:t>
      </w:r>
      <w:r>
        <w:t xml:space="preserve">. Imperial Systems, Inc.,</w:t>
      </w:r>
      <w:r>
        <w:t xml:space="preserve"> </w:t>
      </w:r>
      <w:r>
        <w:t xml:space="preserve">https://www.isystemsweb.com/the-steel-city-and-a-brief-history-of-dust-collection/.</w:t>
      </w:r>
    </w:p>
    <w:p>
      <w:pPr>
        <w:pStyle w:val="BodyText"/>
      </w:pPr>
      <w:r>
        <w:t xml:space="preserve">Tripathi, A., et al..</w:t>
      </w:r>
      <w:r>
        <w:t xml:space="preserve"> </w:t>
      </w:r>
      <w:r>
        <w:t xml:space="preserve">“</w:t>
      </w:r>
      <w:r>
        <w:t xml:space="preserve">Computational Fluid Dynamics or Gaussian - Is</w:t>
      </w:r>
      <w:r>
        <w:t xml:space="preserve"> </w:t>
      </w:r>
      <w:r>
        <w:t xml:space="preserve">There a Right Way to Model Gas Dispersion ?</w:t>
      </w:r>
      <w:r>
        <w:t xml:space="preserve">”</w:t>
      </w:r>
      <w:r>
        <w:t xml:space="preserve">. Proceedings of the 10th</w:t>
      </w:r>
      <w:r>
        <w:t xml:space="preserve"> </w:t>
      </w:r>
      <w:r>
        <w:t xml:space="preserve">IMA International Conference on Modelling in Industrial Maintenance and</w:t>
      </w:r>
      <w:r>
        <w:t xml:space="preserve"> </w:t>
      </w:r>
      <w:r>
        <w:t xml:space="preserve">Reliability, Institute of Mathematics and its Applications,</w:t>
      </w:r>
      <w:r>
        <w:t xml:space="preserve"> </w:t>
      </w:r>
      <w:r>
        <w:t xml:space="preserve">https://doi.org/10.19124/ima.2018.001.26.</w:t>
      </w:r>
    </w:p>
    <w:p>
      <w:pPr>
        <w:pStyle w:val="BodyText"/>
      </w:pPr>
      <w:r>
        <w:t xml:space="preserve">Uekötter, F.. Im Strudel: Eine Umweltgeschichte Der Modernen Welt.</w:t>
      </w:r>
      <w:r>
        <w:t xml:space="preserve"> </w:t>
      </w:r>
      <w:r>
        <w:t xml:space="preserve">Campus.</w:t>
      </w:r>
    </w:p>
    <w:p>
      <w:pPr>
        <w:pStyle w:val="BodyText"/>
      </w:pPr>
      <w:r>
        <w:t xml:space="preserve">Uekötter, F..</w:t>
      </w:r>
      <w:r>
        <w:t xml:space="preserve"> </w:t>
      </w:r>
      <w:r>
        <w:t xml:space="preserve">“</w:t>
      </w:r>
      <w:r>
        <w:t xml:space="preserve">Myths, Big Myths and Global Environmentalism</w:t>
      </w:r>
      <w:r>
        <w:t xml:space="preserve">”</w:t>
      </w:r>
      <w:r>
        <w:t xml:space="preserve">. The</w:t>
      </w:r>
      <w:r>
        <w:t xml:space="preserve"> </w:t>
      </w:r>
      <w:r>
        <w:t xml:space="preserve">History of Social Movements in Global Perspective, edited by Stefan</w:t>
      </w:r>
      <w:r>
        <w:t xml:space="preserve"> </w:t>
      </w:r>
      <w:r>
        <w:t xml:space="preserve">Berger and Holger Nehring, Palgrave Macmillan UK, pp. 419–47,</w:t>
      </w:r>
      <w:r>
        <w:t xml:space="preserve"> </w:t>
      </w:r>
      <w:r>
        <w:t xml:space="preserve">http://link.springer.com/10.1057/978-1-137-30427-8_15.</w:t>
      </w:r>
    </w:p>
    <w:p>
      <w:pPr>
        <w:pStyle w:val="BodyText"/>
      </w:pPr>
      <w:r>
        <w:t xml:space="preserve">Valenti, C., et al..</w:t>
      </w:r>
      <w:r>
        <w:t xml:space="preserve"> </w:t>
      </w:r>
      <w:r>
        <w:t xml:space="preserve">“</w:t>
      </w:r>
      <w:r>
        <w:t xml:space="preserve">Respiratory Illness and Air Pollution from the</w:t>
      </w:r>
      <w:r>
        <w:t xml:space="preserve"> </w:t>
      </w:r>
      <w:r>
        <w:t xml:space="preserve">Steel Industry: The Case of Piquiá De Baixo, Brazil (preliminary</w:t>
      </w:r>
      <w:r>
        <w:t xml:space="preserve"> </w:t>
      </w:r>
      <w:r>
        <w:t xml:space="preserve">Report)</w:t>
      </w:r>
      <w:r>
        <w:t xml:space="preserve">”</w:t>
      </w:r>
      <w:r>
        <w:t xml:space="preserve">. Multidisciplinary Respiratory Medicine, vol. 11, no. 1,</w:t>
      </w:r>
      <w:r>
        <w:t xml:space="preserve"> </w:t>
      </w:r>
      <w:r>
        <w:t xml:space="preserve">p. 41, https://doi.org/10.1186/s40248-016-0077-9.</w:t>
      </w:r>
    </w:p>
    <w:p>
      <w:pPr>
        <w:pStyle w:val="BodyText"/>
      </w:pPr>
      <w:r>
        <w:t xml:space="preserve">Van de Maele, J..</w:t>
      </w:r>
      <w:r>
        <w:t xml:space="preserve"> </w:t>
      </w:r>
      <w:r>
        <w:t xml:space="preserve">“</w:t>
      </w:r>
      <w:r>
        <w:t xml:space="preserve">“</w:t>
      </w:r>
      <w:r>
        <w:t xml:space="preserve">we Swallow the Dirt.</w:t>
      </w:r>
      <w:r>
        <w:t xml:space="preserve">”</w:t>
      </w:r>
      <w:r>
        <w:t xml:space="preserve"> </w:t>
      </w:r>
      <w:r>
        <w:t xml:space="preserve">Popular and Governmental</w:t>
      </w:r>
      <w:r>
        <w:t xml:space="preserve"> </w:t>
      </w:r>
      <w:r>
        <w:t xml:space="preserve">Perceptions of Metallurgical Air Pollution in Luxembourg During the</w:t>
      </w:r>
      <w:r>
        <w:t xml:space="preserve"> </w:t>
      </w:r>
      <w:r>
        <w:t xml:space="preserve">Trente Glorieuses</w:t>
      </w:r>
      <w:r>
        <w:t xml:space="preserve">”</w:t>
      </w:r>
      <w:r>
        <w:t xml:space="preserve">. Rethinking the History of Deindustrialization:</w:t>
      </w:r>
      <w:r>
        <w:t xml:space="preserve"> </w:t>
      </w:r>
      <w:r>
        <w:t xml:space="preserve">Mediating the Transformation of Industrial Cities in Postwar Europe,</w:t>
      </w:r>
      <w:r>
        <w:t xml:space="preserve"> </w:t>
      </w:r>
      <w:r>
        <w:t xml:space="preserve">Routledge, forthcoming.</w:t>
      </w:r>
    </w:p>
    <w:p>
      <w:pPr>
        <w:pStyle w:val="BodyText"/>
      </w:pPr>
      <w:r>
        <w:t xml:space="preserve">Wang, B.-Z.and Z. Chen.</w:t>
      </w:r>
      <w:r>
        <w:t xml:space="preserve"> </w:t>
      </w:r>
      <w:r>
        <w:t xml:space="preserve">“</w:t>
      </w:r>
      <w:r>
        <w:t xml:space="preserve">A Gis-based Multi-source and Multi-box</w:t>
      </w:r>
      <w:r>
        <w:t xml:space="preserve"> </w:t>
      </w:r>
      <w:r>
        <w:t xml:space="preserve">Modeling Approach (GMSMB) for Air Pollution Assessment—a North</w:t>
      </w:r>
      <w:r>
        <w:t xml:space="preserve"> </w:t>
      </w:r>
      <w:r>
        <w:t xml:space="preserve">American Case Study</w:t>
      </w:r>
      <w:r>
        <w:t xml:space="preserve">”</w:t>
      </w:r>
      <w:r>
        <w:t xml:space="preserve">. Journal of Environmental Science and Health, Part</w:t>
      </w:r>
      <w:r>
        <w:t xml:space="preserve"> </w:t>
      </w:r>
      <w:r>
        <w:t xml:space="preserve">A, vol. 48, no. 1, pp. 14–25,</w:t>
      </w:r>
      <w:r>
        <w:t xml:space="preserve"> </w:t>
      </w:r>
      <w:r>
        <w:t xml:space="preserve">https://doi.org/10.1080/10934529.2012.707597.</w:t>
      </w:r>
    </w:p>
    <w:p>
      <w:pPr>
        <w:pStyle w:val="BodyText"/>
      </w:pPr>
      <w:r>
        <w:t xml:space="preserve">WHO, ..</w:t>
      </w:r>
      <w:r>
        <w:t xml:space="preserve"> </w:t>
      </w:r>
      <w:r>
        <w:t xml:space="preserve">“</w:t>
      </w:r>
      <w:r>
        <w:t xml:space="preserve">Hazard Prevention and Control in the Work Environment:</w:t>
      </w:r>
      <w:r>
        <w:t xml:space="preserve"> </w:t>
      </w:r>
      <w:r>
        <w:t xml:space="preserve">Airborne Dust</w:t>
      </w:r>
      <w:r>
        <w:t xml:space="preserve">”</w:t>
      </w:r>
      <w:r>
        <w:t xml:space="preserve">. WHO Publications,</w:t>
      </w:r>
      <w:r>
        <w:t xml:space="preserve"> </w:t>
      </w:r>
      <w:r>
        <w:t xml:space="preserve">https://www.who.int/publications-detail-redirect/WHO-SDE-OEH-99-14.</w:t>
      </w:r>
    </w:p>
    <w:p>
      <w:pPr>
        <w:pStyle w:val="BodyText"/>
      </w:pPr>
      <w:r>
        <w:t xml:space="preserve">Wippich, C., et al..</w:t>
      </w:r>
      <w:r>
        <w:t xml:space="preserve"> </w:t>
      </w:r>
      <w:r>
        <w:t xml:space="preserve">“</w:t>
      </w:r>
      <w:r>
        <w:t xml:space="preserve">Estimating Respirable Dust Exposure from</w:t>
      </w:r>
      <w:r>
        <w:t xml:space="preserve"> </w:t>
      </w:r>
      <w:r>
        <w:t xml:space="preserve">Inhalable Dust Exposure</w:t>
      </w:r>
      <w:r>
        <w:t xml:space="preserve">”</w:t>
      </w:r>
      <w:r>
        <w:t xml:space="preserve">. Annals of Work Exposures and Health, vol. 64,</w:t>
      </w:r>
      <w:r>
        <w:t xml:space="preserve"> </w:t>
      </w:r>
      <w:r>
        <w:t xml:space="preserve">no. 4, pp. 430–44, https://doi.org/10.1093/annweh/wxaa016.</w:t>
      </w:r>
    </w:p>
    <w:p>
      <w:pPr>
        <w:pStyle w:val="BodyText"/>
      </w:pPr>
      <w:r>
        <w:t xml:space="preserve">World Health Organization, .. WHO Global Air Quality Guidelines:</w:t>
      </w:r>
      <w:r>
        <w:t xml:space="preserve"> </w:t>
      </w:r>
      <w:r>
        <w:t xml:space="preserve">Particulate Matter (PM2.5 and PM10), Ozone, Nitrogen Dioxide, Sulfur</w:t>
      </w:r>
      <w:r>
        <w:t xml:space="preserve"> </w:t>
      </w:r>
      <w:r>
        <w:t xml:space="preserve">Dioxide and Carbon Monoxide. World Health Organization,</w:t>
      </w:r>
      <w:r>
        <w:t xml:space="preserve"> </w:t>
      </w:r>
      <w:r>
        <w:t xml:space="preserve">https://apps.who.int/iris/handle/10665/345329.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reativecommons.org/licenses/by/4.0/" TargetMode="External" /><Relationship Type="http://schemas.openxmlformats.org/officeDocument/2006/relationships/hyperlink" Id="rId35" Target="https://minett-stories.lu/" TargetMode="External" /><Relationship Type="http://schemas.openxmlformats.org/officeDocument/2006/relationships/hyperlink" Id="rId34" Target="https://minett-stories.lu/en/story/air-pollution-visualized" TargetMode="External" /><Relationship Type="http://schemas.openxmlformats.org/officeDocument/2006/relationships/hyperlink" Id="rId24" Target="https://orcid.org/0000-0001-7792-033X" TargetMode="External" /><Relationship Type="http://schemas.openxmlformats.org/officeDocument/2006/relationships/hyperlink" Id="rId20" Target="https://orcid.org/0000-0001-8823-0596" TargetMode="External" /><Relationship Type="http://schemas.openxmlformats.org/officeDocument/2006/relationships/hyperlink" Id="rId22" Target="https://orcid.org/0000-0003-1346-844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reativecommons.org/licenses/by/4.0/" TargetMode="External" /><Relationship Type="http://schemas.openxmlformats.org/officeDocument/2006/relationships/hyperlink" Id="rId35" Target="https://minett-stories.lu/" TargetMode="External" /><Relationship Type="http://schemas.openxmlformats.org/officeDocument/2006/relationships/hyperlink" Id="rId34" Target="https://minett-stories.lu/en/story/air-pollution-visualized" TargetMode="External" /><Relationship Type="http://schemas.openxmlformats.org/officeDocument/2006/relationships/hyperlink" Id="rId24" Target="https://orcid.org/0000-0001-7792-033X" TargetMode="External" /><Relationship Type="http://schemas.openxmlformats.org/officeDocument/2006/relationships/hyperlink" Id="rId20" Target="https://orcid.org/0000-0001-8823-0596" TargetMode="External" /><Relationship Type="http://schemas.openxmlformats.org/officeDocument/2006/relationships/hyperlink" Id="rId22" Target="https://orcid.org/0000-0003-1346-844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ZDFmmD3xv4S7</dc:title>
  <dc:creator/>
  <cp:keywords/>
  <dcterms:created xsi:type="dcterms:W3CDTF">2024-06-11T16:33:22Z</dcterms:created>
  <dcterms:modified xsi:type="dcterms:W3CDTF">2024-06-11T16:33:22Z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